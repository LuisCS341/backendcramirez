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44051B62" w14:textId="77777777" w:rsidR="00917A5E" w:rsidRPr="00950641" w:rsidRDefault="00917A5E" w:rsidP="009A30B0">
      <w:pPr>
        <w:pBdr>
          <w:top w:val="nil"/>
          <w:left w:val="nil"/>
          <w:bottom w:val="nil"/>
          <w:right w:val="nil"/>
          <w:between w:val="nil"/>
        </w:pBdr>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LAS PARTES ACUERDAN QUE CUALQUIER TRIBUTO SEA IMPUESTO, CONTRIBUCIÓN, TASA O ARBITRIO AL QUE RESULTE AFECTO EL LOTE, QUE FUESE CREADO CON FECHA POSTERIOR A LA </w:t>
      </w:r>
      <w:r w:rsidRPr="00950641">
        <w:rPr>
          <w:rFonts w:ascii="Verdana" w:eastAsia="Tahoma" w:hAnsi="Verdana" w:cs="Tahoma"/>
          <w:color w:val="000000"/>
          <w:sz w:val="18"/>
          <w:szCs w:val="18"/>
        </w:rPr>
        <w:lastRenderedPageBreak/>
        <w:t>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w:t>
      </w:r>
      <w:r w:rsidRPr="00950641">
        <w:rPr>
          <w:rFonts w:ascii="Verdana" w:eastAsia="Tahoma" w:hAnsi="Verdana" w:cs="Tahoma"/>
          <w:color w:val="000000"/>
          <w:sz w:val="18"/>
          <w:szCs w:val="18"/>
        </w:rPr>
        <w:lastRenderedPageBreak/>
        <w:t xml:space="preserve">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Default="00950641" w:rsidP="00950641">
      <w:pPr>
        <w:spacing w:before="4" w:after="4"/>
        <w:rPr>
          <w:rFonts w:ascii="Verdana" w:eastAsia="Verdana" w:hAnsi="Verdana" w:cs="Verdana"/>
          <w:b/>
          <w:sz w:val="18"/>
          <w:szCs w:val="18"/>
        </w:rPr>
      </w:pPr>
    </w:p>
    <w:p w14:paraId="1A576E7E" w14:textId="77777777" w:rsidR="009A30B0" w:rsidRDefault="009A30B0" w:rsidP="00950641">
      <w:pPr>
        <w:spacing w:before="4" w:after="4"/>
        <w:rPr>
          <w:rFonts w:ascii="Verdana" w:eastAsia="Verdana" w:hAnsi="Verdana" w:cs="Verdana"/>
          <w:b/>
          <w:sz w:val="18"/>
          <w:szCs w:val="18"/>
        </w:rPr>
      </w:pPr>
    </w:p>
    <w:p w14:paraId="641AE149" w14:textId="77777777" w:rsidR="009A30B0" w:rsidRPr="00950641" w:rsidRDefault="009A30B0" w:rsidP="00950641">
      <w:pPr>
        <w:spacing w:before="4" w:after="4"/>
        <w:rPr>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05EAEB57" w14:textId="77777777" w:rsidR="00A738AC" w:rsidRDefault="00A738AC" w:rsidP="00057EFA">
      <w:pPr>
        <w:spacing w:before="4" w:after="4" w:line="276" w:lineRule="auto"/>
        <w:jc w:val="both"/>
        <w:rPr>
          <w:rFonts w:ascii="Verdana" w:hAnsi="Verdana" w:cs="Tahoma"/>
          <w:b/>
          <w:bCs/>
          <w:sz w:val="18"/>
          <w:szCs w:val="18"/>
        </w:rPr>
      </w:pPr>
    </w:p>
    <w:p w14:paraId="2F12E72F" w14:textId="77777777" w:rsidR="00A738AC" w:rsidRDefault="00A738AC" w:rsidP="00057EFA">
      <w:pPr>
        <w:spacing w:before="4" w:after="4" w:line="276" w:lineRule="auto"/>
        <w:jc w:val="both"/>
        <w:rPr>
          <w:rFonts w:ascii="Verdana" w:hAnsi="Verdana" w:cs="Tahoma"/>
          <w:b/>
          <w:bCs/>
          <w:sz w:val="18"/>
          <w:szCs w:val="18"/>
        </w:rPr>
      </w:pPr>
    </w:p>
    <w:p w14:paraId="241AC9EE" w14:textId="77777777" w:rsidR="00A738AC" w:rsidRDefault="00A738AC" w:rsidP="00057EFA">
      <w:pPr>
        <w:spacing w:before="4" w:after="4" w:line="276" w:lineRule="auto"/>
        <w:jc w:val="both"/>
        <w:rPr>
          <w:rFonts w:ascii="Verdana" w:hAnsi="Verdana" w:cs="Tahoma"/>
          <w:b/>
          <w:bCs/>
          <w:sz w:val="18"/>
          <w:szCs w:val="18"/>
        </w:rPr>
      </w:pPr>
    </w:p>
    <w:p w14:paraId="4236A042" w14:textId="77777777" w:rsidR="00A738AC" w:rsidRDefault="00A738AC" w:rsidP="00057EFA">
      <w:pPr>
        <w:spacing w:before="4" w:after="4" w:line="276" w:lineRule="auto"/>
        <w:jc w:val="both"/>
        <w:rPr>
          <w:rFonts w:ascii="Verdana" w:hAnsi="Verdana" w:cs="Tahoma"/>
          <w:b/>
          <w:bCs/>
          <w:sz w:val="18"/>
          <w:szCs w:val="18"/>
        </w:rPr>
      </w:pPr>
    </w:p>
    <w:p w14:paraId="0086AEE0" w14:textId="77777777" w:rsidR="00A738AC" w:rsidRDefault="00A738AC" w:rsidP="00057EFA">
      <w:pPr>
        <w:spacing w:before="4" w:after="4" w:line="276" w:lineRule="auto"/>
        <w:jc w:val="both"/>
        <w:rPr>
          <w:rFonts w:ascii="Verdana" w:hAnsi="Verdana" w:cs="Tahoma"/>
          <w:b/>
          <w:bCs/>
          <w:sz w:val="18"/>
          <w:szCs w:val="18"/>
        </w:rPr>
      </w:pPr>
    </w:p>
    <w:p w14:paraId="0026D2F4" w14:textId="77777777" w:rsidR="00A738AC" w:rsidRDefault="00A738AC" w:rsidP="00057EFA">
      <w:pPr>
        <w:spacing w:before="4" w:after="4" w:line="276" w:lineRule="auto"/>
        <w:jc w:val="both"/>
        <w:rPr>
          <w:rFonts w:ascii="Verdana" w:hAnsi="Verdana" w:cs="Tahoma"/>
          <w:b/>
          <w:bCs/>
          <w:sz w:val="18"/>
          <w:szCs w:val="18"/>
        </w:rPr>
      </w:pPr>
    </w:p>
    <w:p w14:paraId="430F5580" w14:textId="77777777" w:rsidR="00A738AC" w:rsidRDefault="00A738AC" w:rsidP="00057EFA">
      <w:pPr>
        <w:spacing w:before="4" w:after="4" w:line="276" w:lineRule="auto"/>
        <w:jc w:val="both"/>
        <w:rPr>
          <w:rFonts w:ascii="Verdana" w:hAnsi="Verdana" w:cs="Tahoma"/>
          <w:b/>
          <w:bCs/>
          <w:sz w:val="18"/>
          <w:szCs w:val="18"/>
        </w:rPr>
      </w:pPr>
    </w:p>
    <w:p w14:paraId="1BC5B420" w14:textId="77777777" w:rsidR="00A738AC" w:rsidRDefault="00A738AC" w:rsidP="00057EFA">
      <w:pPr>
        <w:spacing w:before="4" w:after="4" w:line="276" w:lineRule="auto"/>
        <w:jc w:val="both"/>
        <w:rPr>
          <w:rFonts w:ascii="Verdana" w:hAnsi="Verdana" w:cs="Tahoma"/>
          <w:b/>
          <w:bCs/>
          <w:sz w:val="18"/>
          <w:szCs w:val="18"/>
        </w:rPr>
      </w:pPr>
    </w:p>
    <w:p w14:paraId="18C3355D" w14:textId="77777777" w:rsidR="00A738AC" w:rsidRDefault="00A738AC" w:rsidP="00057EFA">
      <w:pPr>
        <w:spacing w:before="4" w:after="4" w:line="276" w:lineRule="auto"/>
        <w:jc w:val="both"/>
        <w:rPr>
          <w:rFonts w:ascii="Verdana" w:hAnsi="Verdana" w:cs="Tahoma"/>
          <w:b/>
          <w:bCs/>
          <w:sz w:val="18"/>
          <w:szCs w:val="18"/>
        </w:rPr>
      </w:pPr>
    </w:p>
    <w:p w14:paraId="02616FC2" w14:textId="77777777" w:rsidR="00A738AC" w:rsidRDefault="00A738AC" w:rsidP="00057EFA">
      <w:pPr>
        <w:spacing w:before="4" w:after="4" w:line="276" w:lineRule="auto"/>
        <w:jc w:val="both"/>
        <w:rPr>
          <w:rFonts w:ascii="Verdana" w:hAnsi="Verdana" w:cs="Tahoma"/>
          <w:b/>
          <w:bCs/>
          <w:sz w:val="18"/>
          <w:szCs w:val="18"/>
        </w:rPr>
      </w:pPr>
    </w:p>
    <w:p w14:paraId="49C1A951" w14:textId="77777777" w:rsidR="00A738AC" w:rsidRDefault="00A738AC" w:rsidP="00057EFA">
      <w:pPr>
        <w:spacing w:before="4" w:after="4" w:line="276" w:lineRule="auto"/>
        <w:jc w:val="both"/>
        <w:rPr>
          <w:rFonts w:ascii="Verdana" w:hAnsi="Verdana" w:cs="Tahoma"/>
          <w:b/>
          <w:bCs/>
          <w:sz w:val="18"/>
          <w:szCs w:val="18"/>
        </w:rPr>
      </w:pPr>
    </w:p>
    <w:p w14:paraId="22D65904" w14:textId="77777777" w:rsidR="00A738AC" w:rsidRDefault="00A738AC" w:rsidP="00057EFA">
      <w:pPr>
        <w:spacing w:before="4" w:after="4" w:line="276" w:lineRule="auto"/>
        <w:jc w:val="both"/>
        <w:rPr>
          <w:rFonts w:ascii="Verdana" w:hAnsi="Verdana" w:cs="Tahoma"/>
          <w:b/>
          <w:bCs/>
          <w:sz w:val="18"/>
          <w:szCs w:val="18"/>
        </w:rPr>
      </w:pPr>
    </w:p>
    <w:p w14:paraId="6A6D6C33" w14:textId="77777777" w:rsidR="00A738AC" w:rsidRDefault="00A738AC" w:rsidP="00057EFA">
      <w:pPr>
        <w:spacing w:before="4" w:after="4" w:line="276" w:lineRule="auto"/>
        <w:jc w:val="both"/>
        <w:rPr>
          <w:rFonts w:ascii="Verdana" w:hAnsi="Verdana" w:cs="Tahoma"/>
          <w:b/>
          <w:bCs/>
          <w:sz w:val="18"/>
          <w:szCs w:val="18"/>
        </w:rPr>
      </w:pPr>
    </w:p>
    <w:p w14:paraId="6A50A986" w14:textId="77777777" w:rsidR="00A738AC" w:rsidRDefault="00A738AC" w:rsidP="00057EFA">
      <w:pPr>
        <w:spacing w:before="4" w:after="4" w:line="276" w:lineRule="auto"/>
        <w:jc w:val="both"/>
        <w:rPr>
          <w:rFonts w:ascii="Verdana" w:hAnsi="Verdana" w:cs="Tahoma"/>
          <w:b/>
          <w:bCs/>
          <w:sz w:val="18"/>
          <w:szCs w:val="18"/>
        </w:rPr>
      </w:pPr>
    </w:p>
    <w:p w14:paraId="791FDFFC" w14:textId="77777777" w:rsidR="00A738AC" w:rsidRDefault="00A738AC" w:rsidP="00057EFA">
      <w:pPr>
        <w:spacing w:before="4" w:after="4" w:line="276" w:lineRule="auto"/>
        <w:jc w:val="both"/>
        <w:rPr>
          <w:rFonts w:ascii="Verdana" w:hAnsi="Verdana" w:cs="Tahoma"/>
          <w:b/>
          <w:bCs/>
          <w:sz w:val="18"/>
          <w:szCs w:val="18"/>
        </w:rPr>
      </w:pPr>
    </w:p>
    <w:p w14:paraId="192837E6" w14:textId="77777777" w:rsidR="00A738AC" w:rsidRDefault="00A738AC" w:rsidP="00057EFA">
      <w:pPr>
        <w:spacing w:before="4" w:after="4" w:line="276" w:lineRule="auto"/>
        <w:jc w:val="both"/>
        <w:rPr>
          <w:rFonts w:ascii="Verdana" w:hAnsi="Verdana" w:cs="Tahoma"/>
          <w:b/>
          <w:bCs/>
          <w:sz w:val="18"/>
          <w:szCs w:val="18"/>
        </w:rPr>
      </w:pPr>
    </w:p>
    <w:p w14:paraId="2316319E" w14:textId="7524A058"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w:t>
            </w:r>
            <w:proofErr w:type="spellStart"/>
            <w:r w:rsidRPr="00950641">
              <w:rPr>
                <w:rFonts w:ascii="Verdana" w:eastAsia="Verdana" w:hAnsi="Verdana" w:cs="Verdana"/>
                <w:b/>
                <w:sz w:val="18"/>
                <w:szCs w:val="18"/>
              </w:rPr>
              <w:t>numeroIdentificacion</w:t>
            </w:r>
            <w:proofErr w:type="spellEnd"/>
            <w:r w:rsidRPr="00950641">
              <w:rPr>
                <w:rFonts w:ascii="Verdana" w:eastAsia="Verdana" w:hAnsi="Verdana" w:cs="Verdana"/>
                <w:b/>
                <w:sz w:val="18"/>
                <w:szCs w:val="18"/>
              </w:rPr>
              <w:t>}</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47000D61" w14:textId="77777777" w:rsidR="00C41329" w:rsidRDefault="00C41329" w:rsidP="00917A5E">
      <w:pPr>
        <w:rPr>
          <w:rFonts w:ascii="Verdana" w:hAnsi="Verdana"/>
          <w:sz w:val="18"/>
          <w:szCs w:val="18"/>
        </w:rPr>
      </w:pPr>
    </w:p>
    <w:p w14:paraId="1F73521B" w14:textId="262188FD" w:rsidR="00057EFA" w:rsidRDefault="00057EFA" w:rsidP="00917A5E">
      <w:pPr>
        <w:rPr>
          <w:rFonts w:ascii="Verdana" w:hAnsi="Verdana"/>
          <w:sz w:val="18"/>
          <w:szCs w:val="18"/>
        </w:rPr>
      </w:pPr>
    </w:p>
    <w:p w14:paraId="5BCD59F6" w14:textId="77777777" w:rsidR="00A67FE4" w:rsidRPr="00950641" w:rsidRDefault="00A67FE4"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3"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326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4"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6D13824" w14:textId="54FDDC6D" w:rsidR="004B36EE" w:rsidRPr="00950641" w:rsidRDefault="00C41329"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6"/>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276DF8F9" w14:textId="37CDAC7D"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C41329">
              <w:rPr>
                <w:rFonts w:ascii="Verdana" w:hAnsi="Verdana"/>
                <w:sz w:val="18"/>
                <w:szCs w:val="18"/>
              </w:rPr>
              <w:t xml:space="preserve"> </w:t>
            </w:r>
            <w:r w:rsidR="00C41329">
              <w:rPr>
                <w:rFonts w:ascii="Verdana" w:hAnsi="Verdana"/>
                <w:b/>
                <w:bCs/>
                <w:sz w:val="18"/>
                <w:szCs w:val="18"/>
              </w:rPr>
              <w:t>(</w:t>
            </w:r>
            <w:r w:rsidR="00C41329" w:rsidRPr="00BD488E">
              <w:rPr>
                <w:rFonts w:ascii="Verdana" w:hAnsi="Verdana"/>
                <w:b/>
                <w:bCs/>
                <w:sz w:val="18"/>
                <w:szCs w:val="18"/>
              </w:rPr>
              <w:t>{</w:t>
            </w:r>
            <w:proofErr w:type="spellStart"/>
            <w:r w:rsidR="00C41329" w:rsidRPr="00BD488E">
              <w:rPr>
                <w:rFonts w:ascii="Verdana" w:hAnsi="Verdana"/>
                <w:b/>
                <w:bCs/>
                <w:sz w:val="18"/>
                <w:szCs w:val="18"/>
                <w:lang w:val="es-PE"/>
              </w:rPr>
              <w:t>cantidadCuotaLetras</w:t>
            </w:r>
            <w:proofErr w:type="spellEnd"/>
            <w:r w:rsidR="00C41329" w:rsidRPr="00BD488E">
              <w:rPr>
                <w:rFonts w:ascii="Verdana" w:hAnsi="Verdana"/>
                <w:b/>
                <w:bCs/>
                <w:sz w:val="18"/>
                <w:szCs w:val="18"/>
              </w:rPr>
              <w:t>}</w:t>
            </w:r>
            <w:r w:rsidR="00C41329">
              <w:rPr>
                <w:rFonts w:ascii="Verdana" w:hAnsi="Verdana"/>
                <w:b/>
                <w:bCs/>
                <w:sz w:val="18"/>
                <w:szCs w:val="18"/>
              </w:rPr>
              <w:t xml:space="preserve">) </w:t>
            </w:r>
            <w:r w:rsidR="00C41329" w:rsidRPr="00BD488E">
              <w:rPr>
                <w:rFonts w:ascii="Verdana" w:hAnsi="Verdana"/>
                <w:b/>
                <w:bCs/>
                <w:sz w:val="18"/>
                <w:szCs w:val="18"/>
              </w:rPr>
              <w:t>{</w:t>
            </w:r>
            <w:proofErr w:type="spellStart"/>
            <w:r w:rsidR="00C41329" w:rsidRPr="00BD488E">
              <w:rPr>
                <w:rFonts w:ascii="Verdana" w:hAnsi="Verdana"/>
                <w:b/>
                <w:bCs/>
                <w:sz w:val="18"/>
                <w:szCs w:val="18"/>
                <w:lang w:val="es-PE"/>
              </w:rPr>
              <w:t>cantidadCuotas</w:t>
            </w:r>
            <w:proofErr w:type="spellEnd"/>
            <w:r w:rsidR="00C41329" w:rsidRPr="00BD488E">
              <w:rPr>
                <w:rFonts w:ascii="Verdana" w:hAnsi="Verdana"/>
                <w:b/>
                <w:bCs/>
                <w:sz w:val="18"/>
                <w:szCs w:val="18"/>
                <w:lang w:val="es-PE"/>
              </w:rPr>
              <w:t>}</w:t>
            </w:r>
            <w:r w:rsidR="00C41329">
              <w:rPr>
                <w:rFonts w:ascii="Verdana" w:hAnsi="Verdana"/>
                <w:b/>
                <w:bCs/>
                <w:sz w:val="18"/>
                <w:szCs w:val="18"/>
              </w:rPr>
              <w:t xml:space="preserve"> CUOTAS MENSUALES CONSECUTIVAS </w:t>
            </w:r>
            <w:r w:rsidR="00C41329" w:rsidRPr="00950641">
              <w:rPr>
                <w:rFonts w:ascii="Verdana" w:hAnsi="Verdana"/>
                <w:b/>
                <w:bCs/>
                <w:sz w:val="18"/>
                <w:szCs w:val="18"/>
              </w:rPr>
              <w:t xml:space="preserve">Y </w:t>
            </w:r>
            <w:r w:rsidR="00C41329">
              <w:rPr>
                <w:rFonts w:ascii="Verdana" w:hAnsi="Verdana"/>
                <w:b/>
                <w:bCs/>
                <w:sz w:val="18"/>
                <w:szCs w:val="18"/>
              </w:rPr>
              <w:t>({</w:t>
            </w:r>
            <w:proofErr w:type="spellStart"/>
            <w:r w:rsidR="00C41329" w:rsidRPr="00563E79">
              <w:rPr>
                <w:rFonts w:ascii="Verdana" w:hAnsi="Verdana"/>
                <w:b/>
                <w:bCs/>
                <w:sz w:val="18"/>
                <w:szCs w:val="18"/>
                <w:lang w:val="es-PE"/>
              </w:rPr>
              <w:t>cantidadCuotaExtraordinariaLetras</w:t>
            </w:r>
            <w:proofErr w:type="spellEnd"/>
            <w:r w:rsidR="00C41329">
              <w:rPr>
                <w:rFonts w:ascii="Verdana" w:hAnsi="Verdana"/>
                <w:b/>
                <w:bCs/>
                <w:sz w:val="18"/>
                <w:szCs w:val="18"/>
                <w:lang w:val="es-PE"/>
              </w:rPr>
              <w:t>}</w:t>
            </w:r>
            <w:r w:rsidR="00C41329">
              <w:rPr>
                <w:rFonts w:ascii="Verdana" w:hAnsi="Verdana"/>
                <w:b/>
                <w:bCs/>
                <w:sz w:val="18"/>
                <w:szCs w:val="18"/>
              </w:rPr>
              <w:t xml:space="preserve">) </w:t>
            </w:r>
            <w:r w:rsidR="00C41329" w:rsidRPr="00950641">
              <w:rPr>
                <w:rFonts w:ascii="Verdana" w:hAnsi="Verdana"/>
                <w:b/>
                <w:bCs/>
                <w:sz w:val="18"/>
                <w:szCs w:val="18"/>
              </w:rPr>
              <w:t>{</w:t>
            </w:r>
            <w:proofErr w:type="spellStart"/>
            <w:r w:rsidR="00C41329" w:rsidRPr="00950641">
              <w:rPr>
                <w:rFonts w:ascii="Verdana" w:hAnsi="Verdana"/>
                <w:b/>
                <w:bCs/>
                <w:sz w:val="18"/>
                <w:szCs w:val="18"/>
                <w:lang w:val="es-PE"/>
              </w:rPr>
              <w:t>cantidadCuotaExtraordinaria</w:t>
            </w:r>
            <w:proofErr w:type="spellEnd"/>
            <w:r w:rsidR="00C41329"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4"/>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4"/>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51FC767A" w14:textId="77777777" w:rsidR="00C41329" w:rsidRDefault="00C41329" w:rsidP="00917A5E">
      <w:pPr>
        <w:rPr>
          <w:rFonts w:ascii="Verdana" w:hAnsi="Verdana"/>
          <w:sz w:val="18"/>
          <w:szCs w:val="18"/>
        </w:rPr>
      </w:pPr>
    </w:p>
    <w:p w14:paraId="5F5AC6DC" w14:textId="77777777" w:rsidR="00C41329" w:rsidRDefault="00C41329" w:rsidP="00917A5E">
      <w:pPr>
        <w:rPr>
          <w:rFonts w:ascii="Verdana" w:hAnsi="Verdana"/>
          <w:sz w:val="18"/>
          <w:szCs w:val="18"/>
        </w:rPr>
      </w:pPr>
    </w:p>
    <w:p w14:paraId="674ACADA" w14:textId="77777777" w:rsidR="00C41329" w:rsidRDefault="00C41329" w:rsidP="00917A5E">
      <w:pPr>
        <w:rPr>
          <w:rFonts w:ascii="Verdana" w:hAnsi="Verdana"/>
          <w:sz w:val="18"/>
          <w:szCs w:val="18"/>
        </w:rPr>
      </w:pPr>
    </w:p>
    <w:p w14:paraId="445548C0" w14:textId="77777777" w:rsidR="00C41329" w:rsidRDefault="00C41329" w:rsidP="00917A5E">
      <w:pPr>
        <w:rPr>
          <w:rFonts w:ascii="Verdana" w:hAnsi="Verdana"/>
          <w:sz w:val="18"/>
          <w:szCs w:val="18"/>
        </w:rPr>
      </w:pPr>
    </w:p>
    <w:p w14:paraId="7C27BB74" w14:textId="77777777" w:rsidR="00C41329" w:rsidRDefault="00C41329" w:rsidP="00917A5E">
      <w:pPr>
        <w:rPr>
          <w:rFonts w:ascii="Verdana" w:hAnsi="Verdana"/>
          <w:sz w:val="18"/>
          <w:szCs w:val="18"/>
        </w:rPr>
      </w:pPr>
    </w:p>
    <w:p w14:paraId="4E7D1CDE" w14:textId="77777777" w:rsidR="00C41329" w:rsidRDefault="00C41329" w:rsidP="00917A5E">
      <w:pPr>
        <w:rPr>
          <w:rFonts w:ascii="Verdana" w:hAnsi="Verdana"/>
          <w:sz w:val="18"/>
          <w:szCs w:val="18"/>
        </w:rPr>
      </w:pPr>
    </w:p>
    <w:p w14:paraId="37383831" w14:textId="77777777" w:rsidR="00C41329" w:rsidRDefault="00C41329" w:rsidP="00917A5E">
      <w:pPr>
        <w:rPr>
          <w:rFonts w:ascii="Verdana" w:hAnsi="Verdana"/>
          <w:sz w:val="18"/>
          <w:szCs w:val="18"/>
        </w:rPr>
      </w:pPr>
    </w:p>
    <w:p w14:paraId="1517CBEF" w14:textId="77777777" w:rsidR="00C41329" w:rsidRDefault="00C41329" w:rsidP="00917A5E">
      <w:pPr>
        <w:rPr>
          <w:rFonts w:ascii="Verdana" w:hAnsi="Verdana"/>
          <w:sz w:val="18"/>
          <w:szCs w:val="18"/>
        </w:rPr>
      </w:pPr>
    </w:p>
    <w:p w14:paraId="4714102C" w14:textId="77777777" w:rsidR="00C41329" w:rsidRDefault="00C41329" w:rsidP="00917A5E">
      <w:pPr>
        <w:rPr>
          <w:rFonts w:ascii="Verdana" w:hAnsi="Verdana"/>
          <w:sz w:val="18"/>
          <w:szCs w:val="18"/>
        </w:rPr>
      </w:pPr>
    </w:p>
    <w:p w14:paraId="6037687B" w14:textId="77777777" w:rsidR="00C41329" w:rsidRDefault="00C41329" w:rsidP="00917A5E">
      <w:pPr>
        <w:rPr>
          <w:rFonts w:ascii="Verdana" w:hAnsi="Verdana"/>
          <w:sz w:val="18"/>
          <w:szCs w:val="18"/>
        </w:rPr>
      </w:pPr>
    </w:p>
    <w:p w14:paraId="77A5C49B" w14:textId="77777777" w:rsidR="00C41329" w:rsidRDefault="00C41329" w:rsidP="00917A5E">
      <w:pPr>
        <w:rPr>
          <w:rFonts w:ascii="Verdana" w:hAnsi="Verdana"/>
          <w:sz w:val="18"/>
          <w:szCs w:val="18"/>
        </w:rPr>
      </w:pPr>
    </w:p>
    <w:p w14:paraId="1D37D5F5" w14:textId="77777777" w:rsidR="00A738AC" w:rsidRDefault="00A738AC" w:rsidP="00917A5E">
      <w:pPr>
        <w:rPr>
          <w:rFonts w:ascii="Verdana" w:hAnsi="Verdana"/>
          <w:sz w:val="18"/>
          <w:szCs w:val="18"/>
        </w:rPr>
      </w:pPr>
    </w:p>
    <w:p w14:paraId="40215E2B" w14:textId="77777777" w:rsidR="00A738AC" w:rsidRDefault="00A738AC" w:rsidP="00917A5E">
      <w:pPr>
        <w:rPr>
          <w:rFonts w:ascii="Verdana" w:hAnsi="Verdana"/>
          <w:sz w:val="18"/>
          <w:szCs w:val="18"/>
        </w:rPr>
      </w:pPr>
    </w:p>
    <w:p w14:paraId="6C883149" w14:textId="77777777" w:rsidR="00A738AC" w:rsidRDefault="00A738AC" w:rsidP="00917A5E">
      <w:pPr>
        <w:rPr>
          <w:rFonts w:ascii="Verdana" w:hAnsi="Verdana"/>
          <w:sz w:val="18"/>
          <w:szCs w:val="18"/>
        </w:rPr>
      </w:pPr>
    </w:p>
    <w:p w14:paraId="532E8D06" w14:textId="77777777" w:rsidR="00A738AC" w:rsidRDefault="00A738AC" w:rsidP="00917A5E">
      <w:pPr>
        <w:rPr>
          <w:rFonts w:ascii="Verdana" w:hAnsi="Verdana"/>
          <w:sz w:val="18"/>
          <w:szCs w:val="18"/>
        </w:rPr>
      </w:pPr>
    </w:p>
    <w:p w14:paraId="5BE412F5" w14:textId="77777777" w:rsidR="00A738AC" w:rsidRDefault="00A738AC" w:rsidP="00917A5E">
      <w:pPr>
        <w:rPr>
          <w:rFonts w:ascii="Verdana" w:hAnsi="Verdana"/>
          <w:sz w:val="18"/>
          <w:szCs w:val="18"/>
        </w:rPr>
      </w:pPr>
    </w:p>
    <w:p w14:paraId="51544F51" w14:textId="77777777" w:rsidR="00A738AC" w:rsidRDefault="00A738AC" w:rsidP="00917A5E">
      <w:pPr>
        <w:rPr>
          <w:rFonts w:ascii="Verdana" w:hAnsi="Verdana"/>
          <w:sz w:val="18"/>
          <w:szCs w:val="18"/>
        </w:rPr>
      </w:pPr>
    </w:p>
    <w:p w14:paraId="31EDA182" w14:textId="77777777" w:rsidR="00A738AC" w:rsidRDefault="00A738AC" w:rsidP="00917A5E">
      <w:pPr>
        <w:rPr>
          <w:rFonts w:ascii="Verdana" w:hAnsi="Verdana"/>
          <w:sz w:val="18"/>
          <w:szCs w:val="18"/>
        </w:rPr>
      </w:pPr>
    </w:p>
    <w:p w14:paraId="02502535" w14:textId="77777777" w:rsidR="00A738AC" w:rsidRDefault="00A738AC" w:rsidP="00917A5E">
      <w:pPr>
        <w:rPr>
          <w:rFonts w:ascii="Verdana" w:hAnsi="Verdana"/>
          <w:sz w:val="18"/>
          <w:szCs w:val="18"/>
        </w:rPr>
      </w:pPr>
    </w:p>
    <w:p w14:paraId="143F8082" w14:textId="77777777" w:rsidR="00A738AC" w:rsidRDefault="00A738AC" w:rsidP="00917A5E">
      <w:pPr>
        <w:rPr>
          <w:rFonts w:ascii="Verdana" w:hAnsi="Verdana"/>
          <w:sz w:val="18"/>
          <w:szCs w:val="18"/>
        </w:rPr>
      </w:pPr>
    </w:p>
    <w:p w14:paraId="65283BB3" w14:textId="77777777" w:rsidR="00C41329" w:rsidRDefault="00C41329"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C41329" w:rsidRPr="00555C93" w14:paraId="166BAD65" w14:textId="77777777" w:rsidTr="00BD42BC">
        <w:trPr>
          <w:trHeight w:val="211"/>
        </w:trPr>
        <w:tc>
          <w:tcPr>
            <w:tcW w:w="3227" w:type="dxa"/>
            <w:vMerge w:val="restart"/>
          </w:tcPr>
          <w:p w14:paraId="3394D5E4" w14:textId="77777777" w:rsidR="00C41329" w:rsidRPr="00555C93" w:rsidRDefault="00C41329" w:rsidP="00BD42BC">
            <w:pPr>
              <w:rPr>
                <w:rFonts w:ascii="Verdana" w:hAnsi="Verdana"/>
                <w:sz w:val="18"/>
                <w:szCs w:val="18"/>
              </w:rPr>
            </w:pPr>
            <w:bookmarkStart w:id="5" w:name="_Hlk205471040"/>
          </w:p>
        </w:tc>
        <w:tc>
          <w:tcPr>
            <w:tcW w:w="1612" w:type="dxa"/>
            <w:vAlign w:val="center"/>
          </w:tcPr>
          <w:p w14:paraId="6FDE4EBD" w14:textId="77777777" w:rsidR="00C41329" w:rsidRPr="00555C93" w:rsidRDefault="00C41329"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3E7F8A5E" w14:textId="77777777" w:rsidR="00C41329" w:rsidRPr="00555C93" w:rsidRDefault="00C41329"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3DEC0C98" w14:textId="77777777" w:rsidR="00C41329" w:rsidRPr="00555C93" w:rsidRDefault="00C41329"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23ABF1E5" w14:textId="77777777" w:rsidR="00C41329" w:rsidRPr="00555C93" w:rsidRDefault="00C41329" w:rsidP="00BD42BC">
            <w:pPr>
              <w:rPr>
                <w:rFonts w:ascii="Verdana" w:hAnsi="Verdana"/>
                <w:sz w:val="18"/>
                <w:szCs w:val="18"/>
              </w:rPr>
            </w:pPr>
            <w:r w:rsidRPr="00555C93">
              <w:rPr>
                <w:rFonts w:ascii="Verdana" w:hAnsi="Verdana"/>
                <w:color w:val="000000"/>
                <w:sz w:val="18"/>
                <w:szCs w:val="18"/>
              </w:rPr>
              <w:t>Fecha De Pago</w:t>
            </w:r>
          </w:p>
        </w:tc>
      </w:tr>
      <w:tr w:rsidR="00C41329" w:rsidRPr="00555C93" w14:paraId="1883EB19" w14:textId="77777777" w:rsidTr="00BD42BC">
        <w:trPr>
          <w:trHeight w:val="151"/>
        </w:trPr>
        <w:tc>
          <w:tcPr>
            <w:tcW w:w="3227" w:type="dxa"/>
            <w:vMerge/>
          </w:tcPr>
          <w:p w14:paraId="3BE7AEF1" w14:textId="77777777" w:rsidR="00C41329" w:rsidRPr="00555C93" w:rsidRDefault="00C41329" w:rsidP="00BD42BC">
            <w:pPr>
              <w:rPr>
                <w:rFonts w:ascii="Verdana" w:hAnsi="Verdana"/>
                <w:sz w:val="18"/>
                <w:szCs w:val="18"/>
              </w:rPr>
            </w:pPr>
          </w:p>
        </w:tc>
        <w:tc>
          <w:tcPr>
            <w:tcW w:w="1612" w:type="dxa"/>
            <w:vAlign w:val="center"/>
          </w:tcPr>
          <w:p w14:paraId="422F36AE" w14:textId="77777777" w:rsidR="00C41329" w:rsidRPr="00555C93" w:rsidRDefault="00C41329" w:rsidP="00BD42BC">
            <w:pPr>
              <w:jc w:val="center"/>
              <w:rPr>
                <w:rFonts w:ascii="Verdana" w:hAnsi="Verdana"/>
                <w:sz w:val="18"/>
                <w:szCs w:val="18"/>
              </w:rPr>
            </w:pPr>
          </w:p>
        </w:tc>
        <w:tc>
          <w:tcPr>
            <w:tcW w:w="1612" w:type="dxa"/>
            <w:vAlign w:val="center"/>
          </w:tcPr>
          <w:p w14:paraId="285196F7" w14:textId="77777777" w:rsidR="00C41329" w:rsidRPr="00555C93" w:rsidRDefault="00C41329" w:rsidP="00BD42BC">
            <w:pPr>
              <w:rPr>
                <w:rFonts w:ascii="Verdana" w:hAnsi="Verdana"/>
                <w:sz w:val="18"/>
                <w:szCs w:val="18"/>
              </w:rPr>
            </w:pPr>
          </w:p>
        </w:tc>
        <w:tc>
          <w:tcPr>
            <w:tcW w:w="1612" w:type="dxa"/>
            <w:vAlign w:val="center"/>
          </w:tcPr>
          <w:p w14:paraId="5D194ED5" w14:textId="77777777" w:rsidR="00C41329" w:rsidRPr="00555C93" w:rsidRDefault="00C41329" w:rsidP="00BD42BC">
            <w:pPr>
              <w:rPr>
                <w:rFonts w:ascii="Verdana" w:hAnsi="Verdana"/>
                <w:sz w:val="18"/>
                <w:szCs w:val="18"/>
              </w:rPr>
            </w:pPr>
          </w:p>
        </w:tc>
        <w:tc>
          <w:tcPr>
            <w:tcW w:w="1612" w:type="dxa"/>
            <w:vAlign w:val="center"/>
          </w:tcPr>
          <w:p w14:paraId="2EF217B3" w14:textId="77777777" w:rsidR="00C41329" w:rsidRPr="00555C93" w:rsidRDefault="00C41329" w:rsidP="00BD42BC">
            <w:pPr>
              <w:rPr>
                <w:rFonts w:ascii="Verdana" w:hAnsi="Verdana"/>
                <w:sz w:val="18"/>
                <w:szCs w:val="18"/>
              </w:rPr>
            </w:pPr>
          </w:p>
        </w:tc>
      </w:tr>
      <w:tr w:rsidR="00C41329" w:rsidRPr="00555C93" w14:paraId="3651F19D" w14:textId="77777777" w:rsidTr="00BD42BC">
        <w:trPr>
          <w:trHeight w:val="151"/>
        </w:trPr>
        <w:tc>
          <w:tcPr>
            <w:tcW w:w="3227" w:type="dxa"/>
            <w:vMerge/>
          </w:tcPr>
          <w:p w14:paraId="17DED2FC" w14:textId="77777777" w:rsidR="00C41329" w:rsidRPr="00555C93" w:rsidRDefault="00C41329" w:rsidP="00BD42BC">
            <w:pPr>
              <w:rPr>
                <w:rFonts w:ascii="Verdana" w:hAnsi="Verdana"/>
                <w:sz w:val="18"/>
                <w:szCs w:val="18"/>
              </w:rPr>
            </w:pPr>
          </w:p>
        </w:tc>
        <w:tc>
          <w:tcPr>
            <w:tcW w:w="1612" w:type="dxa"/>
            <w:vAlign w:val="center"/>
          </w:tcPr>
          <w:p w14:paraId="5A50CA2A" w14:textId="77777777" w:rsidR="00C41329" w:rsidRPr="00555C93" w:rsidRDefault="00C41329" w:rsidP="00BD42BC">
            <w:pPr>
              <w:jc w:val="center"/>
              <w:rPr>
                <w:rFonts w:ascii="Verdana" w:hAnsi="Verdana"/>
                <w:sz w:val="18"/>
                <w:szCs w:val="18"/>
              </w:rPr>
            </w:pPr>
          </w:p>
        </w:tc>
        <w:tc>
          <w:tcPr>
            <w:tcW w:w="1612" w:type="dxa"/>
            <w:vAlign w:val="center"/>
          </w:tcPr>
          <w:p w14:paraId="68688512" w14:textId="77777777" w:rsidR="00C41329" w:rsidRPr="00555C93" w:rsidRDefault="00C41329" w:rsidP="00BD42BC">
            <w:pPr>
              <w:rPr>
                <w:rFonts w:ascii="Verdana" w:hAnsi="Verdana"/>
                <w:sz w:val="18"/>
                <w:szCs w:val="18"/>
              </w:rPr>
            </w:pPr>
          </w:p>
        </w:tc>
        <w:tc>
          <w:tcPr>
            <w:tcW w:w="1612" w:type="dxa"/>
            <w:vAlign w:val="center"/>
          </w:tcPr>
          <w:p w14:paraId="0CC5FF40" w14:textId="77777777" w:rsidR="00C41329" w:rsidRPr="00555C93" w:rsidRDefault="00C41329" w:rsidP="00BD42BC">
            <w:pPr>
              <w:rPr>
                <w:rFonts w:ascii="Verdana" w:hAnsi="Verdana"/>
                <w:sz w:val="18"/>
                <w:szCs w:val="18"/>
              </w:rPr>
            </w:pPr>
          </w:p>
        </w:tc>
        <w:tc>
          <w:tcPr>
            <w:tcW w:w="1612" w:type="dxa"/>
            <w:vAlign w:val="center"/>
          </w:tcPr>
          <w:p w14:paraId="22DDE975" w14:textId="77777777" w:rsidR="00C41329" w:rsidRPr="00555C93" w:rsidRDefault="00C41329" w:rsidP="00BD42BC">
            <w:pPr>
              <w:rPr>
                <w:rFonts w:ascii="Verdana" w:hAnsi="Verdana"/>
                <w:sz w:val="18"/>
                <w:szCs w:val="18"/>
              </w:rPr>
            </w:pPr>
          </w:p>
        </w:tc>
      </w:tr>
      <w:tr w:rsidR="00C41329" w:rsidRPr="00555C93" w14:paraId="0B1E9C10" w14:textId="77777777" w:rsidTr="00BD42BC">
        <w:trPr>
          <w:trHeight w:val="151"/>
        </w:trPr>
        <w:tc>
          <w:tcPr>
            <w:tcW w:w="3227" w:type="dxa"/>
            <w:vMerge/>
          </w:tcPr>
          <w:p w14:paraId="00AEF226" w14:textId="77777777" w:rsidR="00C41329" w:rsidRPr="00555C93" w:rsidRDefault="00C41329" w:rsidP="00BD42BC">
            <w:pPr>
              <w:rPr>
                <w:rFonts w:ascii="Verdana" w:hAnsi="Verdana"/>
                <w:sz w:val="18"/>
                <w:szCs w:val="18"/>
              </w:rPr>
            </w:pPr>
          </w:p>
        </w:tc>
        <w:tc>
          <w:tcPr>
            <w:tcW w:w="1612" w:type="dxa"/>
            <w:vAlign w:val="center"/>
          </w:tcPr>
          <w:p w14:paraId="528C54AD" w14:textId="77777777" w:rsidR="00C41329" w:rsidRPr="00555C93" w:rsidRDefault="00C41329" w:rsidP="00BD42BC">
            <w:pPr>
              <w:jc w:val="center"/>
              <w:rPr>
                <w:rFonts w:ascii="Verdana" w:hAnsi="Verdana"/>
                <w:sz w:val="18"/>
                <w:szCs w:val="18"/>
              </w:rPr>
            </w:pPr>
          </w:p>
        </w:tc>
        <w:tc>
          <w:tcPr>
            <w:tcW w:w="1612" w:type="dxa"/>
            <w:vAlign w:val="center"/>
          </w:tcPr>
          <w:p w14:paraId="6C994584" w14:textId="77777777" w:rsidR="00C41329" w:rsidRPr="00555C93" w:rsidRDefault="00C41329" w:rsidP="00BD42BC">
            <w:pPr>
              <w:rPr>
                <w:rFonts w:ascii="Verdana" w:hAnsi="Verdana"/>
                <w:sz w:val="18"/>
                <w:szCs w:val="18"/>
              </w:rPr>
            </w:pPr>
          </w:p>
        </w:tc>
        <w:tc>
          <w:tcPr>
            <w:tcW w:w="1612" w:type="dxa"/>
            <w:vAlign w:val="center"/>
          </w:tcPr>
          <w:p w14:paraId="4F0CC7FF" w14:textId="77777777" w:rsidR="00C41329" w:rsidRPr="00555C93" w:rsidRDefault="00C41329" w:rsidP="00BD42BC">
            <w:pPr>
              <w:rPr>
                <w:rFonts w:ascii="Verdana" w:hAnsi="Verdana"/>
                <w:sz w:val="18"/>
                <w:szCs w:val="18"/>
              </w:rPr>
            </w:pPr>
          </w:p>
        </w:tc>
        <w:tc>
          <w:tcPr>
            <w:tcW w:w="1612" w:type="dxa"/>
            <w:vAlign w:val="center"/>
          </w:tcPr>
          <w:p w14:paraId="386162F8" w14:textId="77777777" w:rsidR="00C41329" w:rsidRPr="00555C93" w:rsidRDefault="00C41329" w:rsidP="00BD42BC">
            <w:pPr>
              <w:rPr>
                <w:rFonts w:ascii="Verdana" w:hAnsi="Verdana"/>
                <w:sz w:val="18"/>
                <w:szCs w:val="18"/>
              </w:rPr>
            </w:pPr>
          </w:p>
        </w:tc>
      </w:tr>
      <w:tr w:rsidR="00C41329" w:rsidRPr="00555C93" w14:paraId="1E46E0CD" w14:textId="77777777" w:rsidTr="00BD42BC">
        <w:trPr>
          <w:trHeight w:val="151"/>
        </w:trPr>
        <w:tc>
          <w:tcPr>
            <w:tcW w:w="3227" w:type="dxa"/>
            <w:vMerge/>
          </w:tcPr>
          <w:p w14:paraId="3055CEBB" w14:textId="77777777" w:rsidR="00C41329" w:rsidRPr="00555C93" w:rsidRDefault="00C41329" w:rsidP="00BD42BC">
            <w:pPr>
              <w:rPr>
                <w:rFonts w:ascii="Verdana" w:hAnsi="Verdana"/>
                <w:sz w:val="18"/>
                <w:szCs w:val="18"/>
              </w:rPr>
            </w:pPr>
          </w:p>
        </w:tc>
        <w:tc>
          <w:tcPr>
            <w:tcW w:w="1612" w:type="dxa"/>
            <w:vAlign w:val="center"/>
          </w:tcPr>
          <w:p w14:paraId="66E8A942" w14:textId="77777777" w:rsidR="00C41329" w:rsidRPr="00555C93" w:rsidRDefault="00C41329" w:rsidP="00BD42BC">
            <w:pPr>
              <w:jc w:val="center"/>
              <w:rPr>
                <w:rFonts w:ascii="Verdana" w:hAnsi="Verdana"/>
                <w:sz w:val="18"/>
                <w:szCs w:val="18"/>
              </w:rPr>
            </w:pPr>
          </w:p>
        </w:tc>
        <w:tc>
          <w:tcPr>
            <w:tcW w:w="1612" w:type="dxa"/>
            <w:vAlign w:val="center"/>
          </w:tcPr>
          <w:p w14:paraId="06B23434" w14:textId="77777777" w:rsidR="00C41329" w:rsidRPr="00555C93" w:rsidRDefault="00C41329" w:rsidP="00BD42BC">
            <w:pPr>
              <w:rPr>
                <w:rFonts w:ascii="Verdana" w:hAnsi="Verdana"/>
                <w:sz w:val="18"/>
                <w:szCs w:val="18"/>
              </w:rPr>
            </w:pPr>
          </w:p>
        </w:tc>
        <w:tc>
          <w:tcPr>
            <w:tcW w:w="1612" w:type="dxa"/>
            <w:vAlign w:val="center"/>
          </w:tcPr>
          <w:p w14:paraId="7D895F97" w14:textId="77777777" w:rsidR="00C41329" w:rsidRPr="00555C93" w:rsidRDefault="00C41329" w:rsidP="00BD42BC">
            <w:pPr>
              <w:rPr>
                <w:rFonts w:ascii="Verdana" w:hAnsi="Verdana"/>
                <w:sz w:val="18"/>
                <w:szCs w:val="18"/>
              </w:rPr>
            </w:pPr>
          </w:p>
        </w:tc>
        <w:tc>
          <w:tcPr>
            <w:tcW w:w="1612" w:type="dxa"/>
            <w:vAlign w:val="center"/>
          </w:tcPr>
          <w:p w14:paraId="1A25269C" w14:textId="77777777" w:rsidR="00C41329" w:rsidRPr="00555C93" w:rsidRDefault="00C41329" w:rsidP="00BD42BC">
            <w:pPr>
              <w:rPr>
                <w:rFonts w:ascii="Verdana" w:hAnsi="Verdana"/>
                <w:sz w:val="18"/>
                <w:szCs w:val="18"/>
              </w:rPr>
            </w:pPr>
          </w:p>
        </w:tc>
      </w:tr>
      <w:tr w:rsidR="00C41329" w:rsidRPr="00555C93" w14:paraId="56C67B2D" w14:textId="77777777" w:rsidTr="00BD42BC">
        <w:trPr>
          <w:trHeight w:val="151"/>
        </w:trPr>
        <w:tc>
          <w:tcPr>
            <w:tcW w:w="3227" w:type="dxa"/>
            <w:vMerge/>
          </w:tcPr>
          <w:p w14:paraId="202ADFCF" w14:textId="77777777" w:rsidR="00C41329" w:rsidRPr="00555C93" w:rsidRDefault="00C41329" w:rsidP="00BD42BC">
            <w:pPr>
              <w:rPr>
                <w:rFonts w:ascii="Verdana" w:hAnsi="Verdana"/>
                <w:sz w:val="18"/>
                <w:szCs w:val="18"/>
              </w:rPr>
            </w:pPr>
          </w:p>
        </w:tc>
        <w:tc>
          <w:tcPr>
            <w:tcW w:w="1612" w:type="dxa"/>
            <w:vAlign w:val="center"/>
          </w:tcPr>
          <w:p w14:paraId="27D8B8AE" w14:textId="77777777" w:rsidR="00C41329" w:rsidRPr="00555C93" w:rsidRDefault="00C41329" w:rsidP="00BD42BC">
            <w:pPr>
              <w:jc w:val="center"/>
              <w:rPr>
                <w:rFonts w:ascii="Verdana" w:hAnsi="Verdana"/>
                <w:sz w:val="18"/>
                <w:szCs w:val="18"/>
              </w:rPr>
            </w:pPr>
          </w:p>
        </w:tc>
        <w:tc>
          <w:tcPr>
            <w:tcW w:w="1612" w:type="dxa"/>
            <w:vAlign w:val="center"/>
          </w:tcPr>
          <w:p w14:paraId="4031B2B1" w14:textId="77777777" w:rsidR="00C41329" w:rsidRPr="00555C93" w:rsidRDefault="00C41329" w:rsidP="00BD42BC">
            <w:pPr>
              <w:rPr>
                <w:rFonts w:ascii="Verdana" w:hAnsi="Verdana"/>
                <w:sz w:val="18"/>
                <w:szCs w:val="18"/>
              </w:rPr>
            </w:pPr>
          </w:p>
        </w:tc>
        <w:tc>
          <w:tcPr>
            <w:tcW w:w="1612" w:type="dxa"/>
            <w:vAlign w:val="center"/>
          </w:tcPr>
          <w:p w14:paraId="4DA11514" w14:textId="77777777" w:rsidR="00C41329" w:rsidRPr="00555C93" w:rsidRDefault="00C41329" w:rsidP="00BD42BC">
            <w:pPr>
              <w:rPr>
                <w:rFonts w:ascii="Verdana" w:hAnsi="Verdana"/>
                <w:sz w:val="18"/>
                <w:szCs w:val="18"/>
              </w:rPr>
            </w:pPr>
          </w:p>
        </w:tc>
        <w:tc>
          <w:tcPr>
            <w:tcW w:w="1612" w:type="dxa"/>
            <w:vAlign w:val="center"/>
          </w:tcPr>
          <w:p w14:paraId="37B285DF" w14:textId="77777777" w:rsidR="00C41329" w:rsidRPr="00555C93" w:rsidRDefault="00C41329" w:rsidP="00BD42BC">
            <w:pPr>
              <w:rPr>
                <w:rFonts w:ascii="Verdana" w:hAnsi="Verdana"/>
                <w:sz w:val="18"/>
                <w:szCs w:val="18"/>
              </w:rPr>
            </w:pPr>
          </w:p>
        </w:tc>
      </w:tr>
      <w:tr w:rsidR="00C41329" w:rsidRPr="00555C93" w14:paraId="685F938C" w14:textId="77777777" w:rsidTr="00BD42BC">
        <w:trPr>
          <w:trHeight w:val="151"/>
        </w:trPr>
        <w:tc>
          <w:tcPr>
            <w:tcW w:w="3227" w:type="dxa"/>
            <w:vMerge/>
          </w:tcPr>
          <w:p w14:paraId="17704BE9" w14:textId="77777777" w:rsidR="00C41329" w:rsidRPr="00555C93" w:rsidRDefault="00C41329" w:rsidP="00BD42BC">
            <w:pPr>
              <w:rPr>
                <w:rFonts w:ascii="Verdana" w:hAnsi="Verdana"/>
                <w:sz w:val="18"/>
                <w:szCs w:val="18"/>
              </w:rPr>
            </w:pPr>
          </w:p>
        </w:tc>
        <w:tc>
          <w:tcPr>
            <w:tcW w:w="1612" w:type="dxa"/>
            <w:vAlign w:val="center"/>
          </w:tcPr>
          <w:p w14:paraId="4A1CE5F6" w14:textId="77777777" w:rsidR="00C41329" w:rsidRPr="00555C93" w:rsidRDefault="00C41329" w:rsidP="00BD42BC">
            <w:pPr>
              <w:jc w:val="center"/>
              <w:rPr>
                <w:rFonts w:ascii="Verdana" w:hAnsi="Verdana"/>
                <w:sz w:val="18"/>
                <w:szCs w:val="18"/>
              </w:rPr>
            </w:pPr>
          </w:p>
        </w:tc>
        <w:tc>
          <w:tcPr>
            <w:tcW w:w="1612" w:type="dxa"/>
            <w:vAlign w:val="center"/>
          </w:tcPr>
          <w:p w14:paraId="51AEF0AC" w14:textId="77777777" w:rsidR="00C41329" w:rsidRPr="00555C93" w:rsidRDefault="00C41329" w:rsidP="00BD42BC">
            <w:pPr>
              <w:rPr>
                <w:rFonts w:ascii="Verdana" w:hAnsi="Verdana"/>
                <w:sz w:val="18"/>
                <w:szCs w:val="18"/>
              </w:rPr>
            </w:pPr>
          </w:p>
        </w:tc>
        <w:tc>
          <w:tcPr>
            <w:tcW w:w="1612" w:type="dxa"/>
            <w:vAlign w:val="center"/>
          </w:tcPr>
          <w:p w14:paraId="3F53DC50" w14:textId="77777777" w:rsidR="00C41329" w:rsidRPr="00555C93" w:rsidRDefault="00C41329" w:rsidP="00BD42BC">
            <w:pPr>
              <w:rPr>
                <w:rFonts w:ascii="Verdana" w:hAnsi="Verdana"/>
                <w:sz w:val="18"/>
                <w:szCs w:val="18"/>
              </w:rPr>
            </w:pPr>
          </w:p>
        </w:tc>
        <w:tc>
          <w:tcPr>
            <w:tcW w:w="1612" w:type="dxa"/>
            <w:vAlign w:val="center"/>
          </w:tcPr>
          <w:p w14:paraId="0F37BD23" w14:textId="77777777" w:rsidR="00C41329" w:rsidRPr="00555C93" w:rsidRDefault="00C41329" w:rsidP="00BD42BC">
            <w:pPr>
              <w:rPr>
                <w:rFonts w:ascii="Verdana" w:hAnsi="Verdana"/>
                <w:sz w:val="18"/>
                <w:szCs w:val="18"/>
              </w:rPr>
            </w:pPr>
          </w:p>
        </w:tc>
      </w:tr>
      <w:tr w:rsidR="00C41329" w:rsidRPr="00555C93" w14:paraId="2D745026" w14:textId="77777777" w:rsidTr="00BD42BC">
        <w:trPr>
          <w:trHeight w:val="151"/>
        </w:trPr>
        <w:tc>
          <w:tcPr>
            <w:tcW w:w="3227" w:type="dxa"/>
            <w:vMerge/>
          </w:tcPr>
          <w:p w14:paraId="35AC45AA" w14:textId="77777777" w:rsidR="00C41329" w:rsidRPr="00555C93" w:rsidRDefault="00C41329" w:rsidP="00BD42BC">
            <w:pPr>
              <w:rPr>
                <w:rFonts w:ascii="Verdana" w:hAnsi="Verdana"/>
                <w:sz w:val="18"/>
                <w:szCs w:val="18"/>
              </w:rPr>
            </w:pPr>
          </w:p>
        </w:tc>
        <w:tc>
          <w:tcPr>
            <w:tcW w:w="1612" w:type="dxa"/>
            <w:vAlign w:val="center"/>
          </w:tcPr>
          <w:p w14:paraId="2CF96280" w14:textId="77777777" w:rsidR="00C41329" w:rsidRPr="00555C93" w:rsidRDefault="00C41329" w:rsidP="00BD42BC">
            <w:pPr>
              <w:jc w:val="center"/>
              <w:rPr>
                <w:rFonts w:ascii="Verdana" w:hAnsi="Verdana"/>
                <w:sz w:val="18"/>
                <w:szCs w:val="18"/>
              </w:rPr>
            </w:pPr>
          </w:p>
        </w:tc>
        <w:tc>
          <w:tcPr>
            <w:tcW w:w="1612" w:type="dxa"/>
            <w:vAlign w:val="center"/>
          </w:tcPr>
          <w:p w14:paraId="764496DF" w14:textId="77777777" w:rsidR="00C41329" w:rsidRPr="00555C93" w:rsidRDefault="00C41329" w:rsidP="00BD42BC">
            <w:pPr>
              <w:rPr>
                <w:rFonts w:ascii="Verdana" w:hAnsi="Verdana"/>
                <w:sz w:val="18"/>
                <w:szCs w:val="18"/>
              </w:rPr>
            </w:pPr>
          </w:p>
        </w:tc>
        <w:tc>
          <w:tcPr>
            <w:tcW w:w="1612" w:type="dxa"/>
            <w:vAlign w:val="center"/>
          </w:tcPr>
          <w:p w14:paraId="405CE911" w14:textId="77777777" w:rsidR="00C41329" w:rsidRPr="00555C93" w:rsidRDefault="00C41329" w:rsidP="00BD42BC">
            <w:pPr>
              <w:rPr>
                <w:rFonts w:ascii="Verdana" w:hAnsi="Verdana"/>
                <w:sz w:val="18"/>
                <w:szCs w:val="18"/>
              </w:rPr>
            </w:pPr>
          </w:p>
        </w:tc>
        <w:tc>
          <w:tcPr>
            <w:tcW w:w="1612" w:type="dxa"/>
            <w:vAlign w:val="center"/>
          </w:tcPr>
          <w:p w14:paraId="4765F4FC" w14:textId="77777777" w:rsidR="00C41329" w:rsidRPr="00555C93" w:rsidRDefault="00C41329" w:rsidP="00BD42BC">
            <w:pPr>
              <w:rPr>
                <w:rFonts w:ascii="Verdana" w:hAnsi="Verdana"/>
                <w:sz w:val="18"/>
                <w:szCs w:val="18"/>
              </w:rPr>
            </w:pPr>
          </w:p>
        </w:tc>
      </w:tr>
      <w:tr w:rsidR="00C41329" w:rsidRPr="00555C93" w14:paraId="12FB233C" w14:textId="77777777" w:rsidTr="00BD42BC">
        <w:trPr>
          <w:trHeight w:val="151"/>
        </w:trPr>
        <w:tc>
          <w:tcPr>
            <w:tcW w:w="3227" w:type="dxa"/>
            <w:vMerge/>
          </w:tcPr>
          <w:p w14:paraId="62338B28" w14:textId="77777777" w:rsidR="00C41329" w:rsidRPr="00555C93" w:rsidRDefault="00C41329" w:rsidP="00BD42BC">
            <w:pPr>
              <w:rPr>
                <w:rFonts w:ascii="Verdana" w:hAnsi="Verdana"/>
                <w:sz w:val="18"/>
                <w:szCs w:val="18"/>
              </w:rPr>
            </w:pPr>
          </w:p>
        </w:tc>
        <w:tc>
          <w:tcPr>
            <w:tcW w:w="1612" w:type="dxa"/>
            <w:vAlign w:val="center"/>
          </w:tcPr>
          <w:p w14:paraId="6E6E7710" w14:textId="77777777" w:rsidR="00C41329" w:rsidRPr="00555C93" w:rsidRDefault="00C41329" w:rsidP="00BD42BC">
            <w:pPr>
              <w:jc w:val="center"/>
              <w:rPr>
                <w:rFonts w:ascii="Verdana" w:hAnsi="Verdana"/>
                <w:sz w:val="18"/>
                <w:szCs w:val="18"/>
              </w:rPr>
            </w:pPr>
          </w:p>
        </w:tc>
        <w:tc>
          <w:tcPr>
            <w:tcW w:w="1612" w:type="dxa"/>
            <w:vAlign w:val="center"/>
          </w:tcPr>
          <w:p w14:paraId="1EDA927B" w14:textId="77777777" w:rsidR="00C41329" w:rsidRPr="00555C93" w:rsidRDefault="00C41329" w:rsidP="00BD42BC">
            <w:pPr>
              <w:rPr>
                <w:rFonts w:ascii="Verdana" w:hAnsi="Verdana"/>
                <w:sz w:val="18"/>
                <w:szCs w:val="18"/>
              </w:rPr>
            </w:pPr>
          </w:p>
        </w:tc>
        <w:tc>
          <w:tcPr>
            <w:tcW w:w="1612" w:type="dxa"/>
            <w:vAlign w:val="center"/>
          </w:tcPr>
          <w:p w14:paraId="4232414A" w14:textId="77777777" w:rsidR="00C41329" w:rsidRPr="00555C93" w:rsidRDefault="00C41329" w:rsidP="00BD42BC">
            <w:pPr>
              <w:rPr>
                <w:rFonts w:ascii="Verdana" w:hAnsi="Verdana"/>
                <w:sz w:val="18"/>
                <w:szCs w:val="18"/>
              </w:rPr>
            </w:pPr>
          </w:p>
        </w:tc>
        <w:tc>
          <w:tcPr>
            <w:tcW w:w="1612" w:type="dxa"/>
            <w:vAlign w:val="center"/>
          </w:tcPr>
          <w:p w14:paraId="1CFF8E19" w14:textId="77777777" w:rsidR="00C41329" w:rsidRPr="00555C93" w:rsidRDefault="00C41329" w:rsidP="00BD42BC">
            <w:pPr>
              <w:rPr>
                <w:rFonts w:ascii="Verdana" w:hAnsi="Verdana"/>
                <w:sz w:val="18"/>
                <w:szCs w:val="18"/>
              </w:rPr>
            </w:pPr>
          </w:p>
        </w:tc>
      </w:tr>
      <w:tr w:rsidR="00C41329" w:rsidRPr="00555C93" w14:paraId="0C714533" w14:textId="77777777" w:rsidTr="00BD42BC">
        <w:trPr>
          <w:trHeight w:val="151"/>
        </w:trPr>
        <w:tc>
          <w:tcPr>
            <w:tcW w:w="3227" w:type="dxa"/>
            <w:vMerge/>
          </w:tcPr>
          <w:p w14:paraId="47837995" w14:textId="77777777" w:rsidR="00C41329" w:rsidRPr="00555C93" w:rsidRDefault="00C41329" w:rsidP="00BD42BC">
            <w:pPr>
              <w:rPr>
                <w:rFonts w:ascii="Verdana" w:hAnsi="Verdana"/>
                <w:sz w:val="18"/>
                <w:szCs w:val="18"/>
              </w:rPr>
            </w:pPr>
          </w:p>
        </w:tc>
        <w:tc>
          <w:tcPr>
            <w:tcW w:w="1612" w:type="dxa"/>
            <w:vAlign w:val="center"/>
          </w:tcPr>
          <w:p w14:paraId="19DC193B" w14:textId="77777777" w:rsidR="00C41329" w:rsidRPr="00555C93" w:rsidRDefault="00C41329" w:rsidP="00BD42BC">
            <w:pPr>
              <w:jc w:val="center"/>
              <w:rPr>
                <w:rFonts w:ascii="Verdana" w:hAnsi="Verdana"/>
                <w:sz w:val="18"/>
                <w:szCs w:val="18"/>
              </w:rPr>
            </w:pPr>
          </w:p>
        </w:tc>
        <w:tc>
          <w:tcPr>
            <w:tcW w:w="1612" w:type="dxa"/>
            <w:vAlign w:val="center"/>
          </w:tcPr>
          <w:p w14:paraId="2BC0A694" w14:textId="77777777" w:rsidR="00C41329" w:rsidRPr="00555C93" w:rsidRDefault="00C41329" w:rsidP="00BD42BC">
            <w:pPr>
              <w:rPr>
                <w:rFonts w:ascii="Verdana" w:hAnsi="Verdana"/>
                <w:sz w:val="18"/>
                <w:szCs w:val="18"/>
              </w:rPr>
            </w:pPr>
          </w:p>
        </w:tc>
        <w:tc>
          <w:tcPr>
            <w:tcW w:w="1612" w:type="dxa"/>
            <w:vAlign w:val="center"/>
          </w:tcPr>
          <w:p w14:paraId="18C353CF" w14:textId="77777777" w:rsidR="00C41329" w:rsidRPr="00555C93" w:rsidRDefault="00C41329" w:rsidP="00BD42BC">
            <w:pPr>
              <w:rPr>
                <w:rFonts w:ascii="Verdana" w:hAnsi="Verdana"/>
                <w:sz w:val="18"/>
                <w:szCs w:val="18"/>
              </w:rPr>
            </w:pPr>
          </w:p>
        </w:tc>
        <w:tc>
          <w:tcPr>
            <w:tcW w:w="1612" w:type="dxa"/>
            <w:vAlign w:val="center"/>
          </w:tcPr>
          <w:p w14:paraId="1872F016" w14:textId="77777777" w:rsidR="00C41329" w:rsidRPr="00555C93" w:rsidRDefault="00C41329" w:rsidP="00BD42BC">
            <w:pPr>
              <w:rPr>
                <w:rFonts w:ascii="Verdana" w:hAnsi="Verdana"/>
                <w:sz w:val="18"/>
                <w:szCs w:val="18"/>
              </w:rPr>
            </w:pPr>
          </w:p>
        </w:tc>
      </w:tr>
      <w:tr w:rsidR="00C41329" w:rsidRPr="00555C93" w14:paraId="139DE7B4" w14:textId="77777777" w:rsidTr="00BD42BC">
        <w:trPr>
          <w:trHeight w:val="151"/>
        </w:trPr>
        <w:tc>
          <w:tcPr>
            <w:tcW w:w="3227" w:type="dxa"/>
            <w:vMerge/>
          </w:tcPr>
          <w:p w14:paraId="70787AC2" w14:textId="77777777" w:rsidR="00C41329" w:rsidRPr="00555C93" w:rsidRDefault="00C41329" w:rsidP="00BD42BC">
            <w:pPr>
              <w:rPr>
                <w:rFonts w:ascii="Verdana" w:hAnsi="Verdana"/>
                <w:sz w:val="18"/>
                <w:szCs w:val="18"/>
              </w:rPr>
            </w:pPr>
          </w:p>
        </w:tc>
        <w:tc>
          <w:tcPr>
            <w:tcW w:w="1612" w:type="dxa"/>
            <w:vAlign w:val="center"/>
          </w:tcPr>
          <w:p w14:paraId="590A5E62" w14:textId="77777777" w:rsidR="00C41329" w:rsidRPr="00555C93" w:rsidRDefault="00C41329" w:rsidP="00BD42BC">
            <w:pPr>
              <w:jc w:val="center"/>
              <w:rPr>
                <w:rFonts w:ascii="Verdana" w:hAnsi="Verdana"/>
                <w:sz w:val="18"/>
                <w:szCs w:val="18"/>
              </w:rPr>
            </w:pPr>
          </w:p>
        </w:tc>
        <w:tc>
          <w:tcPr>
            <w:tcW w:w="1612" w:type="dxa"/>
            <w:vAlign w:val="center"/>
          </w:tcPr>
          <w:p w14:paraId="7DD3C3D1" w14:textId="77777777" w:rsidR="00C41329" w:rsidRPr="00555C93" w:rsidRDefault="00C41329" w:rsidP="00BD42BC">
            <w:pPr>
              <w:rPr>
                <w:rFonts w:ascii="Verdana" w:hAnsi="Verdana"/>
                <w:sz w:val="18"/>
                <w:szCs w:val="18"/>
              </w:rPr>
            </w:pPr>
          </w:p>
        </w:tc>
        <w:tc>
          <w:tcPr>
            <w:tcW w:w="1612" w:type="dxa"/>
            <w:vAlign w:val="center"/>
          </w:tcPr>
          <w:p w14:paraId="400C308C" w14:textId="77777777" w:rsidR="00C41329" w:rsidRPr="00555C93" w:rsidRDefault="00C41329" w:rsidP="00BD42BC">
            <w:pPr>
              <w:rPr>
                <w:rFonts w:ascii="Verdana" w:hAnsi="Verdana"/>
                <w:sz w:val="18"/>
                <w:szCs w:val="18"/>
              </w:rPr>
            </w:pPr>
          </w:p>
        </w:tc>
        <w:tc>
          <w:tcPr>
            <w:tcW w:w="1612" w:type="dxa"/>
            <w:vAlign w:val="center"/>
          </w:tcPr>
          <w:p w14:paraId="2EAF3C02" w14:textId="77777777" w:rsidR="00C41329" w:rsidRPr="00555C93" w:rsidRDefault="00C41329" w:rsidP="00BD42BC">
            <w:pPr>
              <w:rPr>
                <w:rFonts w:ascii="Verdana" w:hAnsi="Verdana"/>
                <w:sz w:val="18"/>
                <w:szCs w:val="18"/>
              </w:rPr>
            </w:pPr>
          </w:p>
        </w:tc>
      </w:tr>
      <w:tr w:rsidR="00C41329" w:rsidRPr="00555C93" w14:paraId="45EF71C0" w14:textId="77777777" w:rsidTr="00BD42BC">
        <w:trPr>
          <w:trHeight w:val="151"/>
        </w:trPr>
        <w:tc>
          <w:tcPr>
            <w:tcW w:w="3227" w:type="dxa"/>
            <w:vMerge/>
          </w:tcPr>
          <w:p w14:paraId="2BCEA91A" w14:textId="77777777" w:rsidR="00C41329" w:rsidRPr="00555C93" w:rsidRDefault="00C41329" w:rsidP="00BD42BC">
            <w:pPr>
              <w:rPr>
                <w:rFonts w:ascii="Verdana" w:hAnsi="Verdana"/>
                <w:sz w:val="18"/>
                <w:szCs w:val="18"/>
              </w:rPr>
            </w:pPr>
          </w:p>
        </w:tc>
        <w:tc>
          <w:tcPr>
            <w:tcW w:w="1612" w:type="dxa"/>
            <w:vAlign w:val="center"/>
          </w:tcPr>
          <w:p w14:paraId="323A1394" w14:textId="77777777" w:rsidR="00C41329" w:rsidRPr="00555C93" w:rsidRDefault="00C41329" w:rsidP="00BD42BC">
            <w:pPr>
              <w:jc w:val="center"/>
              <w:rPr>
                <w:rFonts w:ascii="Verdana" w:hAnsi="Verdana"/>
                <w:sz w:val="18"/>
                <w:szCs w:val="18"/>
              </w:rPr>
            </w:pPr>
          </w:p>
        </w:tc>
        <w:tc>
          <w:tcPr>
            <w:tcW w:w="1612" w:type="dxa"/>
            <w:vAlign w:val="center"/>
          </w:tcPr>
          <w:p w14:paraId="790DD307" w14:textId="77777777" w:rsidR="00C41329" w:rsidRPr="00555C93" w:rsidRDefault="00C41329" w:rsidP="00BD42BC">
            <w:pPr>
              <w:rPr>
                <w:rFonts w:ascii="Verdana" w:hAnsi="Verdana"/>
                <w:sz w:val="18"/>
                <w:szCs w:val="18"/>
              </w:rPr>
            </w:pPr>
          </w:p>
        </w:tc>
        <w:tc>
          <w:tcPr>
            <w:tcW w:w="1612" w:type="dxa"/>
            <w:vAlign w:val="center"/>
          </w:tcPr>
          <w:p w14:paraId="2265B193" w14:textId="77777777" w:rsidR="00C41329" w:rsidRPr="00555C93" w:rsidRDefault="00C41329" w:rsidP="00BD42BC">
            <w:pPr>
              <w:rPr>
                <w:rFonts w:ascii="Verdana" w:hAnsi="Verdana"/>
                <w:sz w:val="18"/>
                <w:szCs w:val="18"/>
              </w:rPr>
            </w:pPr>
          </w:p>
        </w:tc>
        <w:tc>
          <w:tcPr>
            <w:tcW w:w="1612" w:type="dxa"/>
            <w:vAlign w:val="center"/>
          </w:tcPr>
          <w:p w14:paraId="325A1BF6" w14:textId="77777777" w:rsidR="00C41329" w:rsidRPr="00555C93" w:rsidRDefault="00C41329" w:rsidP="00BD42BC">
            <w:pPr>
              <w:rPr>
                <w:rFonts w:ascii="Verdana" w:hAnsi="Verdana"/>
                <w:sz w:val="18"/>
                <w:szCs w:val="18"/>
              </w:rPr>
            </w:pPr>
          </w:p>
        </w:tc>
      </w:tr>
      <w:tr w:rsidR="00C41329" w:rsidRPr="00555C93" w14:paraId="51AA4941" w14:textId="77777777" w:rsidTr="00BD42BC">
        <w:trPr>
          <w:trHeight w:val="151"/>
        </w:trPr>
        <w:tc>
          <w:tcPr>
            <w:tcW w:w="3227" w:type="dxa"/>
            <w:vMerge/>
          </w:tcPr>
          <w:p w14:paraId="0DEBB43C" w14:textId="77777777" w:rsidR="00C41329" w:rsidRPr="00555C93" w:rsidRDefault="00C41329" w:rsidP="00BD42BC">
            <w:pPr>
              <w:rPr>
                <w:rFonts w:ascii="Verdana" w:hAnsi="Verdana"/>
                <w:sz w:val="18"/>
                <w:szCs w:val="18"/>
              </w:rPr>
            </w:pPr>
          </w:p>
        </w:tc>
        <w:tc>
          <w:tcPr>
            <w:tcW w:w="1612" w:type="dxa"/>
            <w:vAlign w:val="center"/>
          </w:tcPr>
          <w:p w14:paraId="266E2157" w14:textId="77777777" w:rsidR="00C41329" w:rsidRPr="00555C93" w:rsidRDefault="00C41329" w:rsidP="00BD42BC">
            <w:pPr>
              <w:jc w:val="center"/>
              <w:rPr>
                <w:rFonts w:ascii="Verdana" w:hAnsi="Verdana"/>
                <w:sz w:val="18"/>
                <w:szCs w:val="18"/>
              </w:rPr>
            </w:pPr>
          </w:p>
        </w:tc>
        <w:tc>
          <w:tcPr>
            <w:tcW w:w="1612" w:type="dxa"/>
            <w:vAlign w:val="center"/>
          </w:tcPr>
          <w:p w14:paraId="6A01BB47" w14:textId="77777777" w:rsidR="00C41329" w:rsidRPr="00555C93" w:rsidRDefault="00C41329" w:rsidP="00BD42BC">
            <w:pPr>
              <w:rPr>
                <w:rFonts w:ascii="Verdana" w:hAnsi="Verdana"/>
                <w:sz w:val="18"/>
                <w:szCs w:val="18"/>
              </w:rPr>
            </w:pPr>
          </w:p>
        </w:tc>
        <w:tc>
          <w:tcPr>
            <w:tcW w:w="1612" w:type="dxa"/>
            <w:vAlign w:val="center"/>
          </w:tcPr>
          <w:p w14:paraId="5F7A873B" w14:textId="77777777" w:rsidR="00C41329" w:rsidRPr="00555C93" w:rsidRDefault="00C41329" w:rsidP="00BD42BC">
            <w:pPr>
              <w:rPr>
                <w:rFonts w:ascii="Verdana" w:hAnsi="Verdana"/>
                <w:sz w:val="18"/>
                <w:szCs w:val="18"/>
              </w:rPr>
            </w:pPr>
          </w:p>
        </w:tc>
        <w:tc>
          <w:tcPr>
            <w:tcW w:w="1612" w:type="dxa"/>
            <w:vAlign w:val="center"/>
          </w:tcPr>
          <w:p w14:paraId="7AA2C69C" w14:textId="77777777" w:rsidR="00C41329" w:rsidRPr="00555C93" w:rsidRDefault="00C41329" w:rsidP="00BD42BC">
            <w:pPr>
              <w:rPr>
                <w:rFonts w:ascii="Verdana" w:hAnsi="Verdana"/>
                <w:sz w:val="18"/>
                <w:szCs w:val="18"/>
              </w:rPr>
            </w:pPr>
          </w:p>
        </w:tc>
      </w:tr>
      <w:tr w:rsidR="00C41329" w:rsidRPr="00555C93" w14:paraId="70D67089" w14:textId="77777777" w:rsidTr="00BD42BC">
        <w:trPr>
          <w:trHeight w:val="151"/>
        </w:trPr>
        <w:tc>
          <w:tcPr>
            <w:tcW w:w="3227" w:type="dxa"/>
            <w:vMerge/>
          </w:tcPr>
          <w:p w14:paraId="0CC922C0" w14:textId="77777777" w:rsidR="00C41329" w:rsidRPr="00555C93" w:rsidRDefault="00C41329" w:rsidP="00BD42BC">
            <w:pPr>
              <w:rPr>
                <w:rFonts w:ascii="Verdana" w:hAnsi="Verdana"/>
                <w:sz w:val="18"/>
                <w:szCs w:val="18"/>
              </w:rPr>
            </w:pPr>
          </w:p>
        </w:tc>
        <w:tc>
          <w:tcPr>
            <w:tcW w:w="1612" w:type="dxa"/>
            <w:vAlign w:val="center"/>
          </w:tcPr>
          <w:p w14:paraId="1B46D4F4" w14:textId="77777777" w:rsidR="00C41329" w:rsidRPr="00555C93" w:rsidRDefault="00C41329" w:rsidP="00BD42BC">
            <w:pPr>
              <w:jc w:val="center"/>
              <w:rPr>
                <w:rFonts w:ascii="Verdana" w:hAnsi="Verdana"/>
                <w:sz w:val="18"/>
                <w:szCs w:val="18"/>
              </w:rPr>
            </w:pPr>
          </w:p>
        </w:tc>
        <w:tc>
          <w:tcPr>
            <w:tcW w:w="1612" w:type="dxa"/>
            <w:vAlign w:val="center"/>
          </w:tcPr>
          <w:p w14:paraId="076446C5" w14:textId="77777777" w:rsidR="00C41329" w:rsidRPr="00555C93" w:rsidRDefault="00C41329" w:rsidP="00BD42BC">
            <w:pPr>
              <w:rPr>
                <w:rFonts w:ascii="Verdana" w:hAnsi="Verdana"/>
                <w:sz w:val="18"/>
                <w:szCs w:val="18"/>
              </w:rPr>
            </w:pPr>
          </w:p>
        </w:tc>
        <w:tc>
          <w:tcPr>
            <w:tcW w:w="1612" w:type="dxa"/>
            <w:vAlign w:val="center"/>
          </w:tcPr>
          <w:p w14:paraId="2CFBBAE6" w14:textId="77777777" w:rsidR="00C41329" w:rsidRPr="00555C93" w:rsidRDefault="00C41329" w:rsidP="00BD42BC">
            <w:pPr>
              <w:rPr>
                <w:rFonts w:ascii="Verdana" w:hAnsi="Verdana"/>
                <w:sz w:val="18"/>
                <w:szCs w:val="18"/>
              </w:rPr>
            </w:pPr>
          </w:p>
        </w:tc>
        <w:tc>
          <w:tcPr>
            <w:tcW w:w="1612" w:type="dxa"/>
            <w:vAlign w:val="center"/>
          </w:tcPr>
          <w:p w14:paraId="503DE065" w14:textId="77777777" w:rsidR="00C41329" w:rsidRPr="00555C93" w:rsidRDefault="00C41329" w:rsidP="00BD42BC">
            <w:pPr>
              <w:rPr>
                <w:rFonts w:ascii="Verdana" w:hAnsi="Verdana"/>
                <w:sz w:val="18"/>
                <w:szCs w:val="18"/>
              </w:rPr>
            </w:pPr>
          </w:p>
        </w:tc>
      </w:tr>
      <w:tr w:rsidR="00C41329" w:rsidRPr="00555C93" w14:paraId="372A226A" w14:textId="77777777" w:rsidTr="00BD42BC">
        <w:trPr>
          <w:trHeight w:val="151"/>
        </w:trPr>
        <w:tc>
          <w:tcPr>
            <w:tcW w:w="3227" w:type="dxa"/>
            <w:vMerge/>
          </w:tcPr>
          <w:p w14:paraId="6DA81C8C" w14:textId="77777777" w:rsidR="00C41329" w:rsidRPr="00555C93" w:rsidRDefault="00C41329" w:rsidP="00BD42BC">
            <w:pPr>
              <w:rPr>
                <w:rFonts w:ascii="Verdana" w:hAnsi="Verdana"/>
                <w:sz w:val="18"/>
                <w:szCs w:val="18"/>
              </w:rPr>
            </w:pPr>
          </w:p>
        </w:tc>
        <w:tc>
          <w:tcPr>
            <w:tcW w:w="1612" w:type="dxa"/>
            <w:vAlign w:val="center"/>
          </w:tcPr>
          <w:p w14:paraId="655C0C89" w14:textId="77777777" w:rsidR="00C41329" w:rsidRPr="00555C93" w:rsidRDefault="00C41329" w:rsidP="00BD42BC">
            <w:pPr>
              <w:jc w:val="center"/>
              <w:rPr>
                <w:rFonts w:ascii="Verdana" w:hAnsi="Verdana"/>
                <w:sz w:val="18"/>
                <w:szCs w:val="18"/>
              </w:rPr>
            </w:pPr>
          </w:p>
        </w:tc>
        <w:tc>
          <w:tcPr>
            <w:tcW w:w="1612" w:type="dxa"/>
            <w:vAlign w:val="center"/>
          </w:tcPr>
          <w:p w14:paraId="1759D058" w14:textId="77777777" w:rsidR="00C41329" w:rsidRPr="00555C93" w:rsidRDefault="00C41329" w:rsidP="00BD42BC">
            <w:pPr>
              <w:rPr>
                <w:rFonts w:ascii="Verdana" w:hAnsi="Verdana"/>
                <w:sz w:val="18"/>
                <w:szCs w:val="18"/>
              </w:rPr>
            </w:pPr>
          </w:p>
        </w:tc>
        <w:tc>
          <w:tcPr>
            <w:tcW w:w="1612" w:type="dxa"/>
            <w:vAlign w:val="center"/>
          </w:tcPr>
          <w:p w14:paraId="6B9A7B03" w14:textId="77777777" w:rsidR="00C41329" w:rsidRPr="00555C93" w:rsidRDefault="00C41329" w:rsidP="00BD42BC">
            <w:pPr>
              <w:rPr>
                <w:rFonts w:ascii="Verdana" w:hAnsi="Verdana"/>
                <w:sz w:val="18"/>
                <w:szCs w:val="18"/>
              </w:rPr>
            </w:pPr>
          </w:p>
        </w:tc>
        <w:tc>
          <w:tcPr>
            <w:tcW w:w="1612" w:type="dxa"/>
            <w:vAlign w:val="center"/>
          </w:tcPr>
          <w:p w14:paraId="206E0107" w14:textId="77777777" w:rsidR="00C41329" w:rsidRPr="00555C93" w:rsidRDefault="00C41329" w:rsidP="00BD42BC">
            <w:pPr>
              <w:rPr>
                <w:rFonts w:ascii="Verdana" w:hAnsi="Verdana"/>
                <w:sz w:val="18"/>
                <w:szCs w:val="18"/>
              </w:rPr>
            </w:pPr>
          </w:p>
        </w:tc>
      </w:tr>
      <w:tr w:rsidR="00C41329" w:rsidRPr="00555C93" w14:paraId="75AAC511" w14:textId="77777777" w:rsidTr="00BD42BC">
        <w:trPr>
          <w:trHeight w:val="151"/>
        </w:trPr>
        <w:tc>
          <w:tcPr>
            <w:tcW w:w="3227" w:type="dxa"/>
            <w:vMerge/>
          </w:tcPr>
          <w:p w14:paraId="6677112D" w14:textId="77777777" w:rsidR="00C41329" w:rsidRPr="00555C93" w:rsidRDefault="00C41329" w:rsidP="00BD42BC">
            <w:pPr>
              <w:rPr>
                <w:rFonts w:ascii="Verdana" w:hAnsi="Verdana"/>
                <w:sz w:val="18"/>
                <w:szCs w:val="18"/>
              </w:rPr>
            </w:pPr>
          </w:p>
        </w:tc>
        <w:tc>
          <w:tcPr>
            <w:tcW w:w="1612" w:type="dxa"/>
            <w:vAlign w:val="center"/>
          </w:tcPr>
          <w:p w14:paraId="00DACEEE" w14:textId="77777777" w:rsidR="00C41329" w:rsidRPr="00555C93" w:rsidRDefault="00C41329" w:rsidP="00BD42BC">
            <w:pPr>
              <w:jc w:val="center"/>
              <w:rPr>
                <w:rFonts w:ascii="Verdana" w:hAnsi="Verdana"/>
                <w:sz w:val="18"/>
                <w:szCs w:val="18"/>
              </w:rPr>
            </w:pPr>
          </w:p>
        </w:tc>
        <w:tc>
          <w:tcPr>
            <w:tcW w:w="1612" w:type="dxa"/>
            <w:vAlign w:val="center"/>
          </w:tcPr>
          <w:p w14:paraId="6541434C" w14:textId="77777777" w:rsidR="00C41329" w:rsidRPr="00555C93" w:rsidRDefault="00C41329" w:rsidP="00BD42BC">
            <w:pPr>
              <w:rPr>
                <w:rFonts w:ascii="Verdana" w:hAnsi="Verdana"/>
                <w:sz w:val="18"/>
                <w:szCs w:val="18"/>
              </w:rPr>
            </w:pPr>
          </w:p>
        </w:tc>
        <w:tc>
          <w:tcPr>
            <w:tcW w:w="1612" w:type="dxa"/>
            <w:vAlign w:val="center"/>
          </w:tcPr>
          <w:p w14:paraId="13BF955A" w14:textId="77777777" w:rsidR="00C41329" w:rsidRPr="00555C93" w:rsidRDefault="00C41329" w:rsidP="00BD42BC">
            <w:pPr>
              <w:rPr>
                <w:rFonts w:ascii="Verdana" w:hAnsi="Verdana"/>
                <w:sz w:val="18"/>
                <w:szCs w:val="18"/>
              </w:rPr>
            </w:pPr>
          </w:p>
        </w:tc>
        <w:tc>
          <w:tcPr>
            <w:tcW w:w="1612" w:type="dxa"/>
            <w:vAlign w:val="center"/>
          </w:tcPr>
          <w:p w14:paraId="37D15B5D" w14:textId="77777777" w:rsidR="00C41329" w:rsidRPr="00555C93" w:rsidRDefault="00C41329" w:rsidP="00BD42BC">
            <w:pPr>
              <w:rPr>
                <w:rFonts w:ascii="Verdana" w:hAnsi="Verdana"/>
                <w:sz w:val="18"/>
                <w:szCs w:val="18"/>
              </w:rPr>
            </w:pPr>
          </w:p>
        </w:tc>
      </w:tr>
      <w:tr w:rsidR="00C41329" w:rsidRPr="00555C93" w14:paraId="0F1D1F14" w14:textId="77777777" w:rsidTr="00BD42BC">
        <w:trPr>
          <w:trHeight w:val="151"/>
        </w:trPr>
        <w:tc>
          <w:tcPr>
            <w:tcW w:w="3227" w:type="dxa"/>
            <w:vMerge/>
          </w:tcPr>
          <w:p w14:paraId="3357058D" w14:textId="77777777" w:rsidR="00C41329" w:rsidRPr="00555C93" w:rsidRDefault="00C41329" w:rsidP="00BD42BC">
            <w:pPr>
              <w:rPr>
                <w:rFonts w:ascii="Verdana" w:hAnsi="Verdana"/>
                <w:sz w:val="18"/>
                <w:szCs w:val="18"/>
              </w:rPr>
            </w:pPr>
          </w:p>
        </w:tc>
        <w:tc>
          <w:tcPr>
            <w:tcW w:w="1612" w:type="dxa"/>
            <w:vAlign w:val="center"/>
          </w:tcPr>
          <w:p w14:paraId="2C7CCD1D" w14:textId="77777777" w:rsidR="00C41329" w:rsidRPr="00555C93" w:rsidRDefault="00C41329" w:rsidP="00BD42BC">
            <w:pPr>
              <w:jc w:val="center"/>
              <w:rPr>
                <w:rFonts w:ascii="Verdana" w:hAnsi="Verdana"/>
                <w:sz w:val="18"/>
                <w:szCs w:val="18"/>
              </w:rPr>
            </w:pPr>
          </w:p>
        </w:tc>
        <w:tc>
          <w:tcPr>
            <w:tcW w:w="1612" w:type="dxa"/>
            <w:vAlign w:val="center"/>
          </w:tcPr>
          <w:p w14:paraId="4AD591AC" w14:textId="77777777" w:rsidR="00C41329" w:rsidRPr="00555C93" w:rsidRDefault="00C41329" w:rsidP="00BD42BC">
            <w:pPr>
              <w:rPr>
                <w:rFonts w:ascii="Verdana" w:hAnsi="Verdana"/>
                <w:sz w:val="18"/>
                <w:szCs w:val="18"/>
              </w:rPr>
            </w:pPr>
          </w:p>
        </w:tc>
        <w:tc>
          <w:tcPr>
            <w:tcW w:w="1612" w:type="dxa"/>
            <w:vAlign w:val="center"/>
          </w:tcPr>
          <w:p w14:paraId="7E425FE7" w14:textId="77777777" w:rsidR="00C41329" w:rsidRPr="00555C93" w:rsidRDefault="00C41329" w:rsidP="00BD42BC">
            <w:pPr>
              <w:rPr>
                <w:rFonts w:ascii="Verdana" w:hAnsi="Verdana"/>
                <w:sz w:val="18"/>
                <w:szCs w:val="18"/>
              </w:rPr>
            </w:pPr>
          </w:p>
        </w:tc>
        <w:tc>
          <w:tcPr>
            <w:tcW w:w="1612" w:type="dxa"/>
            <w:vAlign w:val="center"/>
          </w:tcPr>
          <w:p w14:paraId="53661AC0" w14:textId="77777777" w:rsidR="00C41329" w:rsidRPr="00555C93" w:rsidRDefault="00C41329" w:rsidP="00BD42BC">
            <w:pPr>
              <w:rPr>
                <w:rFonts w:ascii="Verdana" w:hAnsi="Verdana"/>
                <w:sz w:val="18"/>
                <w:szCs w:val="18"/>
              </w:rPr>
            </w:pPr>
          </w:p>
        </w:tc>
      </w:tr>
      <w:tr w:rsidR="00C41329" w:rsidRPr="00555C93" w14:paraId="494ADC12" w14:textId="77777777" w:rsidTr="00BD42BC">
        <w:trPr>
          <w:trHeight w:val="151"/>
        </w:trPr>
        <w:tc>
          <w:tcPr>
            <w:tcW w:w="3227" w:type="dxa"/>
            <w:vMerge/>
          </w:tcPr>
          <w:p w14:paraId="6B3E083F" w14:textId="77777777" w:rsidR="00C41329" w:rsidRPr="00555C93" w:rsidRDefault="00C41329" w:rsidP="00BD42BC">
            <w:pPr>
              <w:rPr>
                <w:rFonts w:ascii="Verdana" w:hAnsi="Verdana"/>
                <w:sz w:val="18"/>
                <w:szCs w:val="18"/>
              </w:rPr>
            </w:pPr>
          </w:p>
        </w:tc>
        <w:tc>
          <w:tcPr>
            <w:tcW w:w="1612" w:type="dxa"/>
            <w:vAlign w:val="center"/>
          </w:tcPr>
          <w:p w14:paraId="45CF4BC0" w14:textId="77777777" w:rsidR="00C41329" w:rsidRPr="00555C93" w:rsidRDefault="00C41329" w:rsidP="00BD42BC">
            <w:pPr>
              <w:jc w:val="center"/>
              <w:rPr>
                <w:rFonts w:ascii="Verdana" w:hAnsi="Verdana"/>
                <w:sz w:val="18"/>
                <w:szCs w:val="18"/>
              </w:rPr>
            </w:pPr>
          </w:p>
        </w:tc>
        <w:tc>
          <w:tcPr>
            <w:tcW w:w="1612" w:type="dxa"/>
            <w:vAlign w:val="center"/>
          </w:tcPr>
          <w:p w14:paraId="3C99F01F" w14:textId="77777777" w:rsidR="00C41329" w:rsidRPr="00555C93" w:rsidRDefault="00C41329" w:rsidP="00BD42BC">
            <w:pPr>
              <w:rPr>
                <w:rFonts w:ascii="Verdana" w:hAnsi="Verdana"/>
                <w:sz w:val="18"/>
                <w:szCs w:val="18"/>
              </w:rPr>
            </w:pPr>
          </w:p>
        </w:tc>
        <w:tc>
          <w:tcPr>
            <w:tcW w:w="1612" w:type="dxa"/>
            <w:vAlign w:val="center"/>
          </w:tcPr>
          <w:p w14:paraId="789DBA43" w14:textId="77777777" w:rsidR="00C41329" w:rsidRPr="00555C93" w:rsidRDefault="00C41329" w:rsidP="00BD42BC">
            <w:pPr>
              <w:rPr>
                <w:rFonts w:ascii="Verdana" w:hAnsi="Verdana"/>
                <w:sz w:val="18"/>
                <w:szCs w:val="18"/>
              </w:rPr>
            </w:pPr>
          </w:p>
        </w:tc>
        <w:tc>
          <w:tcPr>
            <w:tcW w:w="1612" w:type="dxa"/>
            <w:vAlign w:val="center"/>
          </w:tcPr>
          <w:p w14:paraId="55FF96D9" w14:textId="77777777" w:rsidR="00C41329" w:rsidRPr="00555C93" w:rsidRDefault="00C41329" w:rsidP="00BD42BC">
            <w:pPr>
              <w:rPr>
                <w:rFonts w:ascii="Verdana" w:hAnsi="Verdana"/>
                <w:sz w:val="18"/>
                <w:szCs w:val="18"/>
              </w:rPr>
            </w:pPr>
          </w:p>
        </w:tc>
      </w:tr>
      <w:tr w:rsidR="00C41329" w:rsidRPr="00555C93" w14:paraId="042453F6" w14:textId="77777777" w:rsidTr="00BD42BC">
        <w:trPr>
          <w:trHeight w:val="151"/>
        </w:trPr>
        <w:tc>
          <w:tcPr>
            <w:tcW w:w="3227" w:type="dxa"/>
            <w:vMerge/>
          </w:tcPr>
          <w:p w14:paraId="57E98531" w14:textId="77777777" w:rsidR="00C41329" w:rsidRPr="00555C93" w:rsidRDefault="00C41329" w:rsidP="00BD42BC">
            <w:pPr>
              <w:rPr>
                <w:rFonts w:ascii="Verdana" w:hAnsi="Verdana"/>
                <w:sz w:val="18"/>
                <w:szCs w:val="18"/>
              </w:rPr>
            </w:pPr>
          </w:p>
        </w:tc>
        <w:tc>
          <w:tcPr>
            <w:tcW w:w="1612" w:type="dxa"/>
            <w:vAlign w:val="center"/>
          </w:tcPr>
          <w:p w14:paraId="34A77CCC" w14:textId="77777777" w:rsidR="00C41329" w:rsidRPr="00555C93" w:rsidRDefault="00C41329" w:rsidP="00BD42BC">
            <w:pPr>
              <w:jc w:val="center"/>
              <w:rPr>
                <w:rFonts w:ascii="Verdana" w:hAnsi="Verdana"/>
                <w:sz w:val="18"/>
                <w:szCs w:val="18"/>
              </w:rPr>
            </w:pPr>
          </w:p>
        </w:tc>
        <w:tc>
          <w:tcPr>
            <w:tcW w:w="1612" w:type="dxa"/>
            <w:vAlign w:val="center"/>
          </w:tcPr>
          <w:p w14:paraId="186B6957" w14:textId="77777777" w:rsidR="00C41329" w:rsidRPr="00555C93" w:rsidRDefault="00C41329" w:rsidP="00BD42BC">
            <w:pPr>
              <w:rPr>
                <w:rFonts w:ascii="Verdana" w:hAnsi="Verdana"/>
                <w:sz w:val="18"/>
                <w:szCs w:val="18"/>
              </w:rPr>
            </w:pPr>
          </w:p>
        </w:tc>
        <w:tc>
          <w:tcPr>
            <w:tcW w:w="1612" w:type="dxa"/>
            <w:vAlign w:val="center"/>
          </w:tcPr>
          <w:p w14:paraId="6BB4F02A" w14:textId="77777777" w:rsidR="00C41329" w:rsidRPr="00555C93" w:rsidRDefault="00C41329" w:rsidP="00BD42BC">
            <w:pPr>
              <w:rPr>
                <w:rFonts w:ascii="Verdana" w:hAnsi="Verdana"/>
                <w:sz w:val="18"/>
                <w:szCs w:val="18"/>
              </w:rPr>
            </w:pPr>
          </w:p>
        </w:tc>
        <w:tc>
          <w:tcPr>
            <w:tcW w:w="1612" w:type="dxa"/>
            <w:vAlign w:val="center"/>
          </w:tcPr>
          <w:p w14:paraId="176E78FE" w14:textId="77777777" w:rsidR="00C41329" w:rsidRPr="00555C93" w:rsidRDefault="00C41329" w:rsidP="00BD42BC">
            <w:pPr>
              <w:rPr>
                <w:rFonts w:ascii="Verdana" w:hAnsi="Verdana"/>
                <w:sz w:val="18"/>
                <w:szCs w:val="18"/>
              </w:rPr>
            </w:pPr>
          </w:p>
        </w:tc>
      </w:tr>
      <w:tr w:rsidR="00C41329" w:rsidRPr="00555C93" w14:paraId="30533734" w14:textId="77777777" w:rsidTr="00BD42BC">
        <w:trPr>
          <w:trHeight w:val="151"/>
        </w:trPr>
        <w:tc>
          <w:tcPr>
            <w:tcW w:w="3227" w:type="dxa"/>
            <w:vMerge/>
          </w:tcPr>
          <w:p w14:paraId="00B5B3E0" w14:textId="77777777" w:rsidR="00C41329" w:rsidRPr="00555C93" w:rsidRDefault="00C41329" w:rsidP="00BD42BC">
            <w:pPr>
              <w:rPr>
                <w:rFonts w:ascii="Verdana" w:hAnsi="Verdana"/>
                <w:sz w:val="18"/>
                <w:szCs w:val="18"/>
              </w:rPr>
            </w:pPr>
          </w:p>
        </w:tc>
        <w:tc>
          <w:tcPr>
            <w:tcW w:w="1612" w:type="dxa"/>
            <w:vAlign w:val="center"/>
          </w:tcPr>
          <w:p w14:paraId="55C251FE" w14:textId="77777777" w:rsidR="00C41329" w:rsidRPr="00555C93" w:rsidRDefault="00C41329" w:rsidP="00BD42BC">
            <w:pPr>
              <w:jc w:val="center"/>
              <w:rPr>
                <w:rFonts w:ascii="Verdana" w:hAnsi="Verdana"/>
                <w:sz w:val="18"/>
                <w:szCs w:val="18"/>
              </w:rPr>
            </w:pPr>
          </w:p>
        </w:tc>
        <w:tc>
          <w:tcPr>
            <w:tcW w:w="1612" w:type="dxa"/>
            <w:vAlign w:val="center"/>
          </w:tcPr>
          <w:p w14:paraId="1AD07144" w14:textId="77777777" w:rsidR="00C41329" w:rsidRPr="00555C93" w:rsidRDefault="00C41329" w:rsidP="00BD42BC">
            <w:pPr>
              <w:rPr>
                <w:rFonts w:ascii="Verdana" w:hAnsi="Verdana"/>
                <w:sz w:val="18"/>
                <w:szCs w:val="18"/>
              </w:rPr>
            </w:pPr>
          </w:p>
        </w:tc>
        <w:tc>
          <w:tcPr>
            <w:tcW w:w="1612" w:type="dxa"/>
            <w:vAlign w:val="center"/>
          </w:tcPr>
          <w:p w14:paraId="49960389" w14:textId="77777777" w:rsidR="00C41329" w:rsidRPr="00555C93" w:rsidRDefault="00C41329" w:rsidP="00BD42BC">
            <w:pPr>
              <w:rPr>
                <w:rFonts w:ascii="Verdana" w:hAnsi="Verdana"/>
                <w:sz w:val="18"/>
                <w:szCs w:val="18"/>
              </w:rPr>
            </w:pPr>
          </w:p>
        </w:tc>
        <w:tc>
          <w:tcPr>
            <w:tcW w:w="1612" w:type="dxa"/>
            <w:vAlign w:val="center"/>
          </w:tcPr>
          <w:p w14:paraId="1B1283B3" w14:textId="77777777" w:rsidR="00C41329" w:rsidRPr="00555C93" w:rsidRDefault="00C41329" w:rsidP="00BD42BC">
            <w:pPr>
              <w:rPr>
                <w:rFonts w:ascii="Verdana" w:hAnsi="Verdana"/>
                <w:sz w:val="18"/>
                <w:szCs w:val="18"/>
              </w:rPr>
            </w:pPr>
          </w:p>
        </w:tc>
      </w:tr>
      <w:tr w:rsidR="00C41329" w:rsidRPr="00555C93" w14:paraId="630578A8" w14:textId="77777777" w:rsidTr="00BD42BC">
        <w:trPr>
          <w:trHeight w:val="151"/>
        </w:trPr>
        <w:tc>
          <w:tcPr>
            <w:tcW w:w="3227" w:type="dxa"/>
            <w:vMerge/>
          </w:tcPr>
          <w:p w14:paraId="0379A32E" w14:textId="77777777" w:rsidR="00C41329" w:rsidRPr="00555C93" w:rsidRDefault="00C41329" w:rsidP="00BD42BC">
            <w:pPr>
              <w:rPr>
                <w:rFonts w:ascii="Verdana" w:hAnsi="Verdana"/>
                <w:sz w:val="18"/>
                <w:szCs w:val="18"/>
              </w:rPr>
            </w:pPr>
          </w:p>
        </w:tc>
        <w:tc>
          <w:tcPr>
            <w:tcW w:w="1612" w:type="dxa"/>
            <w:vAlign w:val="center"/>
          </w:tcPr>
          <w:p w14:paraId="6C75D4A7" w14:textId="77777777" w:rsidR="00C41329" w:rsidRPr="00555C93" w:rsidRDefault="00C41329" w:rsidP="00BD42BC">
            <w:pPr>
              <w:jc w:val="center"/>
              <w:rPr>
                <w:rFonts w:ascii="Verdana" w:hAnsi="Verdana"/>
                <w:sz w:val="18"/>
                <w:szCs w:val="18"/>
              </w:rPr>
            </w:pPr>
          </w:p>
        </w:tc>
        <w:tc>
          <w:tcPr>
            <w:tcW w:w="1612" w:type="dxa"/>
            <w:vAlign w:val="center"/>
          </w:tcPr>
          <w:p w14:paraId="7F6C0CAA" w14:textId="77777777" w:rsidR="00C41329" w:rsidRPr="00555C93" w:rsidRDefault="00C41329" w:rsidP="00BD42BC">
            <w:pPr>
              <w:rPr>
                <w:rFonts w:ascii="Verdana" w:hAnsi="Verdana"/>
                <w:sz w:val="18"/>
                <w:szCs w:val="18"/>
              </w:rPr>
            </w:pPr>
          </w:p>
        </w:tc>
        <w:tc>
          <w:tcPr>
            <w:tcW w:w="1612" w:type="dxa"/>
            <w:vAlign w:val="center"/>
          </w:tcPr>
          <w:p w14:paraId="6F2EDBA7" w14:textId="77777777" w:rsidR="00C41329" w:rsidRPr="00555C93" w:rsidRDefault="00C41329" w:rsidP="00BD42BC">
            <w:pPr>
              <w:rPr>
                <w:rFonts w:ascii="Verdana" w:hAnsi="Verdana"/>
                <w:sz w:val="18"/>
                <w:szCs w:val="18"/>
              </w:rPr>
            </w:pPr>
          </w:p>
        </w:tc>
        <w:tc>
          <w:tcPr>
            <w:tcW w:w="1612" w:type="dxa"/>
            <w:vAlign w:val="center"/>
          </w:tcPr>
          <w:p w14:paraId="73AD8648" w14:textId="77777777" w:rsidR="00C41329" w:rsidRPr="00555C93" w:rsidRDefault="00C41329" w:rsidP="00BD42BC">
            <w:pPr>
              <w:rPr>
                <w:rFonts w:ascii="Verdana" w:hAnsi="Verdana"/>
                <w:sz w:val="18"/>
                <w:szCs w:val="18"/>
              </w:rPr>
            </w:pPr>
          </w:p>
        </w:tc>
      </w:tr>
      <w:tr w:rsidR="00C41329" w:rsidRPr="00555C93" w14:paraId="43F236A5" w14:textId="77777777" w:rsidTr="00BD42BC">
        <w:trPr>
          <w:trHeight w:val="151"/>
        </w:trPr>
        <w:tc>
          <w:tcPr>
            <w:tcW w:w="3227" w:type="dxa"/>
            <w:vMerge/>
          </w:tcPr>
          <w:p w14:paraId="63F2B2A6" w14:textId="77777777" w:rsidR="00C41329" w:rsidRPr="00555C93" w:rsidRDefault="00C41329" w:rsidP="00BD42BC">
            <w:pPr>
              <w:rPr>
                <w:rFonts w:ascii="Verdana" w:hAnsi="Verdana"/>
                <w:sz w:val="18"/>
                <w:szCs w:val="18"/>
              </w:rPr>
            </w:pPr>
          </w:p>
        </w:tc>
        <w:tc>
          <w:tcPr>
            <w:tcW w:w="1612" w:type="dxa"/>
            <w:vAlign w:val="center"/>
          </w:tcPr>
          <w:p w14:paraId="70BC808A" w14:textId="77777777" w:rsidR="00C41329" w:rsidRPr="00555C93" w:rsidRDefault="00C41329" w:rsidP="00BD42BC">
            <w:pPr>
              <w:jc w:val="center"/>
              <w:rPr>
                <w:rFonts w:ascii="Verdana" w:hAnsi="Verdana"/>
                <w:sz w:val="18"/>
                <w:szCs w:val="18"/>
              </w:rPr>
            </w:pPr>
          </w:p>
        </w:tc>
        <w:tc>
          <w:tcPr>
            <w:tcW w:w="1612" w:type="dxa"/>
            <w:vAlign w:val="center"/>
          </w:tcPr>
          <w:p w14:paraId="0A9C201A" w14:textId="77777777" w:rsidR="00C41329" w:rsidRPr="00555C93" w:rsidRDefault="00C41329" w:rsidP="00BD42BC">
            <w:pPr>
              <w:rPr>
                <w:rFonts w:ascii="Verdana" w:hAnsi="Verdana"/>
                <w:sz w:val="18"/>
                <w:szCs w:val="18"/>
              </w:rPr>
            </w:pPr>
          </w:p>
        </w:tc>
        <w:tc>
          <w:tcPr>
            <w:tcW w:w="1612" w:type="dxa"/>
            <w:vAlign w:val="center"/>
          </w:tcPr>
          <w:p w14:paraId="22884390" w14:textId="77777777" w:rsidR="00C41329" w:rsidRPr="00555C93" w:rsidRDefault="00C41329" w:rsidP="00BD42BC">
            <w:pPr>
              <w:rPr>
                <w:rFonts w:ascii="Verdana" w:hAnsi="Verdana"/>
                <w:sz w:val="18"/>
                <w:szCs w:val="18"/>
              </w:rPr>
            </w:pPr>
          </w:p>
        </w:tc>
        <w:tc>
          <w:tcPr>
            <w:tcW w:w="1612" w:type="dxa"/>
            <w:vAlign w:val="center"/>
          </w:tcPr>
          <w:p w14:paraId="6094B50A" w14:textId="77777777" w:rsidR="00C41329" w:rsidRPr="00555C93" w:rsidRDefault="00C41329" w:rsidP="00BD42BC">
            <w:pPr>
              <w:rPr>
                <w:rFonts w:ascii="Verdana" w:hAnsi="Verdana"/>
                <w:sz w:val="18"/>
                <w:szCs w:val="18"/>
              </w:rPr>
            </w:pPr>
          </w:p>
        </w:tc>
      </w:tr>
      <w:tr w:rsidR="00C41329" w:rsidRPr="00555C93" w14:paraId="790A6448" w14:textId="77777777" w:rsidTr="00BD42BC">
        <w:trPr>
          <w:trHeight w:val="151"/>
        </w:trPr>
        <w:tc>
          <w:tcPr>
            <w:tcW w:w="3227" w:type="dxa"/>
            <w:vMerge/>
          </w:tcPr>
          <w:p w14:paraId="3E273501" w14:textId="77777777" w:rsidR="00C41329" w:rsidRPr="00555C93" w:rsidRDefault="00C41329" w:rsidP="00BD42BC">
            <w:pPr>
              <w:rPr>
                <w:rFonts w:ascii="Verdana" w:hAnsi="Verdana"/>
                <w:sz w:val="18"/>
                <w:szCs w:val="18"/>
              </w:rPr>
            </w:pPr>
          </w:p>
        </w:tc>
        <w:tc>
          <w:tcPr>
            <w:tcW w:w="1612" w:type="dxa"/>
            <w:vAlign w:val="center"/>
          </w:tcPr>
          <w:p w14:paraId="012931C5" w14:textId="77777777" w:rsidR="00C41329" w:rsidRPr="00555C93" w:rsidRDefault="00C41329" w:rsidP="00BD42BC">
            <w:pPr>
              <w:jc w:val="center"/>
              <w:rPr>
                <w:rFonts w:ascii="Verdana" w:hAnsi="Verdana"/>
                <w:sz w:val="18"/>
                <w:szCs w:val="18"/>
              </w:rPr>
            </w:pPr>
          </w:p>
        </w:tc>
        <w:tc>
          <w:tcPr>
            <w:tcW w:w="1612" w:type="dxa"/>
            <w:vAlign w:val="center"/>
          </w:tcPr>
          <w:p w14:paraId="24671435" w14:textId="77777777" w:rsidR="00C41329" w:rsidRPr="00555C93" w:rsidRDefault="00C41329" w:rsidP="00BD42BC">
            <w:pPr>
              <w:rPr>
                <w:rFonts w:ascii="Verdana" w:hAnsi="Verdana"/>
                <w:sz w:val="18"/>
                <w:szCs w:val="18"/>
              </w:rPr>
            </w:pPr>
          </w:p>
        </w:tc>
        <w:tc>
          <w:tcPr>
            <w:tcW w:w="1612" w:type="dxa"/>
            <w:vAlign w:val="center"/>
          </w:tcPr>
          <w:p w14:paraId="217EED3B" w14:textId="77777777" w:rsidR="00C41329" w:rsidRPr="00555C93" w:rsidRDefault="00C41329" w:rsidP="00BD42BC">
            <w:pPr>
              <w:rPr>
                <w:rFonts w:ascii="Verdana" w:hAnsi="Verdana"/>
                <w:sz w:val="18"/>
                <w:szCs w:val="18"/>
              </w:rPr>
            </w:pPr>
          </w:p>
        </w:tc>
        <w:tc>
          <w:tcPr>
            <w:tcW w:w="1612" w:type="dxa"/>
            <w:vAlign w:val="center"/>
          </w:tcPr>
          <w:p w14:paraId="1D5FA35A" w14:textId="77777777" w:rsidR="00C41329" w:rsidRPr="00555C93" w:rsidRDefault="00C41329" w:rsidP="00BD42BC">
            <w:pPr>
              <w:rPr>
                <w:rFonts w:ascii="Verdana" w:hAnsi="Verdana"/>
                <w:sz w:val="18"/>
                <w:szCs w:val="18"/>
              </w:rPr>
            </w:pPr>
          </w:p>
        </w:tc>
      </w:tr>
      <w:tr w:rsidR="00C41329" w:rsidRPr="00555C93" w14:paraId="1C386148" w14:textId="77777777" w:rsidTr="00BD42BC">
        <w:trPr>
          <w:trHeight w:val="151"/>
        </w:trPr>
        <w:tc>
          <w:tcPr>
            <w:tcW w:w="3227" w:type="dxa"/>
            <w:vMerge/>
          </w:tcPr>
          <w:p w14:paraId="1EB629A3" w14:textId="77777777" w:rsidR="00C41329" w:rsidRPr="00555C93" w:rsidRDefault="00C41329" w:rsidP="00BD42BC">
            <w:pPr>
              <w:rPr>
                <w:rFonts w:ascii="Verdana" w:hAnsi="Verdana"/>
                <w:sz w:val="18"/>
                <w:szCs w:val="18"/>
              </w:rPr>
            </w:pPr>
          </w:p>
        </w:tc>
        <w:tc>
          <w:tcPr>
            <w:tcW w:w="1612" w:type="dxa"/>
            <w:vAlign w:val="center"/>
          </w:tcPr>
          <w:p w14:paraId="4D681DAB" w14:textId="77777777" w:rsidR="00C41329" w:rsidRPr="00555C93" w:rsidRDefault="00C41329" w:rsidP="00BD42BC">
            <w:pPr>
              <w:jc w:val="center"/>
              <w:rPr>
                <w:rFonts w:ascii="Verdana" w:hAnsi="Verdana"/>
                <w:sz w:val="18"/>
                <w:szCs w:val="18"/>
              </w:rPr>
            </w:pPr>
          </w:p>
        </w:tc>
        <w:tc>
          <w:tcPr>
            <w:tcW w:w="1612" w:type="dxa"/>
            <w:vAlign w:val="center"/>
          </w:tcPr>
          <w:p w14:paraId="2E46FF97" w14:textId="77777777" w:rsidR="00C41329" w:rsidRPr="00555C93" w:rsidRDefault="00C41329" w:rsidP="00BD42BC">
            <w:pPr>
              <w:rPr>
                <w:rFonts w:ascii="Verdana" w:hAnsi="Verdana"/>
                <w:sz w:val="18"/>
                <w:szCs w:val="18"/>
              </w:rPr>
            </w:pPr>
          </w:p>
        </w:tc>
        <w:tc>
          <w:tcPr>
            <w:tcW w:w="1612" w:type="dxa"/>
            <w:vAlign w:val="center"/>
          </w:tcPr>
          <w:p w14:paraId="74C80EDB" w14:textId="77777777" w:rsidR="00C41329" w:rsidRPr="00555C93" w:rsidRDefault="00C41329" w:rsidP="00BD42BC">
            <w:pPr>
              <w:rPr>
                <w:rFonts w:ascii="Verdana" w:hAnsi="Verdana"/>
                <w:sz w:val="18"/>
                <w:szCs w:val="18"/>
              </w:rPr>
            </w:pPr>
          </w:p>
        </w:tc>
        <w:tc>
          <w:tcPr>
            <w:tcW w:w="1612" w:type="dxa"/>
            <w:vAlign w:val="center"/>
          </w:tcPr>
          <w:p w14:paraId="39EEE0F1" w14:textId="77777777" w:rsidR="00C41329" w:rsidRPr="00555C93" w:rsidRDefault="00C41329" w:rsidP="00BD42BC">
            <w:pPr>
              <w:rPr>
                <w:rFonts w:ascii="Verdana" w:hAnsi="Verdana"/>
                <w:sz w:val="18"/>
                <w:szCs w:val="18"/>
              </w:rPr>
            </w:pPr>
          </w:p>
        </w:tc>
      </w:tr>
      <w:tr w:rsidR="00C41329" w:rsidRPr="00555C93" w14:paraId="41FBE566" w14:textId="77777777" w:rsidTr="00BD42BC">
        <w:trPr>
          <w:trHeight w:val="151"/>
        </w:trPr>
        <w:tc>
          <w:tcPr>
            <w:tcW w:w="3227" w:type="dxa"/>
            <w:vMerge/>
          </w:tcPr>
          <w:p w14:paraId="39F8D7EE" w14:textId="77777777" w:rsidR="00C41329" w:rsidRPr="00555C93" w:rsidRDefault="00C41329" w:rsidP="00BD42BC">
            <w:pPr>
              <w:rPr>
                <w:rFonts w:ascii="Verdana" w:hAnsi="Verdana"/>
                <w:sz w:val="18"/>
                <w:szCs w:val="18"/>
              </w:rPr>
            </w:pPr>
          </w:p>
        </w:tc>
        <w:tc>
          <w:tcPr>
            <w:tcW w:w="1612" w:type="dxa"/>
            <w:vAlign w:val="center"/>
          </w:tcPr>
          <w:p w14:paraId="1A8097F6" w14:textId="77777777" w:rsidR="00C41329" w:rsidRPr="00555C93" w:rsidRDefault="00C41329" w:rsidP="00BD42BC">
            <w:pPr>
              <w:jc w:val="center"/>
              <w:rPr>
                <w:rFonts w:ascii="Verdana" w:hAnsi="Verdana"/>
                <w:sz w:val="18"/>
                <w:szCs w:val="18"/>
              </w:rPr>
            </w:pPr>
          </w:p>
        </w:tc>
        <w:tc>
          <w:tcPr>
            <w:tcW w:w="1612" w:type="dxa"/>
            <w:vAlign w:val="center"/>
          </w:tcPr>
          <w:p w14:paraId="52526B51" w14:textId="77777777" w:rsidR="00C41329" w:rsidRPr="00555C93" w:rsidRDefault="00C41329" w:rsidP="00BD42BC">
            <w:pPr>
              <w:rPr>
                <w:rFonts w:ascii="Verdana" w:hAnsi="Verdana"/>
                <w:sz w:val="18"/>
                <w:szCs w:val="18"/>
              </w:rPr>
            </w:pPr>
          </w:p>
        </w:tc>
        <w:tc>
          <w:tcPr>
            <w:tcW w:w="1612" w:type="dxa"/>
            <w:vAlign w:val="center"/>
          </w:tcPr>
          <w:p w14:paraId="3EEBF00C" w14:textId="77777777" w:rsidR="00C41329" w:rsidRPr="00555C93" w:rsidRDefault="00C41329" w:rsidP="00BD42BC">
            <w:pPr>
              <w:rPr>
                <w:rFonts w:ascii="Verdana" w:hAnsi="Verdana"/>
                <w:sz w:val="18"/>
                <w:szCs w:val="18"/>
              </w:rPr>
            </w:pPr>
          </w:p>
        </w:tc>
        <w:tc>
          <w:tcPr>
            <w:tcW w:w="1612" w:type="dxa"/>
            <w:vAlign w:val="center"/>
          </w:tcPr>
          <w:p w14:paraId="7C64CC3B" w14:textId="77777777" w:rsidR="00C41329" w:rsidRPr="00555C93" w:rsidRDefault="00C41329" w:rsidP="00BD42BC">
            <w:pPr>
              <w:rPr>
                <w:rFonts w:ascii="Verdana" w:hAnsi="Verdana"/>
                <w:sz w:val="18"/>
                <w:szCs w:val="18"/>
              </w:rPr>
            </w:pPr>
          </w:p>
        </w:tc>
      </w:tr>
      <w:tr w:rsidR="00C41329" w:rsidRPr="00555C93" w14:paraId="3A10E8B9" w14:textId="77777777" w:rsidTr="00BD42BC">
        <w:trPr>
          <w:trHeight w:val="151"/>
        </w:trPr>
        <w:tc>
          <w:tcPr>
            <w:tcW w:w="3227" w:type="dxa"/>
            <w:vMerge/>
          </w:tcPr>
          <w:p w14:paraId="779C5E88" w14:textId="77777777" w:rsidR="00C41329" w:rsidRPr="00555C93" w:rsidRDefault="00C41329" w:rsidP="00BD42BC">
            <w:pPr>
              <w:rPr>
                <w:rFonts w:ascii="Verdana" w:hAnsi="Verdana"/>
                <w:sz w:val="18"/>
                <w:szCs w:val="18"/>
              </w:rPr>
            </w:pPr>
          </w:p>
        </w:tc>
        <w:tc>
          <w:tcPr>
            <w:tcW w:w="1612" w:type="dxa"/>
            <w:vAlign w:val="center"/>
          </w:tcPr>
          <w:p w14:paraId="44E37780" w14:textId="77777777" w:rsidR="00C41329" w:rsidRPr="00555C93" w:rsidRDefault="00C41329" w:rsidP="00BD42BC">
            <w:pPr>
              <w:jc w:val="center"/>
              <w:rPr>
                <w:rFonts w:ascii="Verdana" w:hAnsi="Verdana"/>
                <w:sz w:val="18"/>
                <w:szCs w:val="18"/>
              </w:rPr>
            </w:pPr>
          </w:p>
        </w:tc>
        <w:tc>
          <w:tcPr>
            <w:tcW w:w="1612" w:type="dxa"/>
            <w:vAlign w:val="center"/>
          </w:tcPr>
          <w:p w14:paraId="656C3926" w14:textId="77777777" w:rsidR="00C41329" w:rsidRPr="00555C93" w:rsidRDefault="00C41329" w:rsidP="00BD42BC">
            <w:pPr>
              <w:rPr>
                <w:rFonts w:ascii="Verdana" w:hAnsi="Verdana"/>
                <w:sz w:val="18"/>
                <w:szCs w:val="18"/>
              </w:rPr>
            </w:pPr>
          </w:p>
        </w:tc>
        <w:tc>
          <w:tcPr>
            <w:tcW w:w="1612" w:type="dxa"/>
            <w:vAlign w:val="center"/>
          </w:tcPr>
          <w:p w14:paraId="03D943DF" w14:textId="77777777" w:rsidR="00C41329" w:rsidRPr="00555C93" w:rsidRDefault="00C41329" w:rsidP="00BD42BC">
            <w:pPr>
              <w:rPr>
                <w:rFonts w:ascii="Verdana" w:hAnsi="Verdana"/>
                <w:sz w:val="18"/>
                <w:szCs w:val="18"/>
              </w:rPr>
            </w:pPr>
          </w:p>
        </w:tc>
        <w:tc>
          <w:tcPr>
            <w:tcW w:w="1612" w:type="dxa"/>
            <w:vAlign w:val="center"/>
          </w:tcPr>
          <w:p w14:paraId="410D660D" w14:textId="77777777" w:rsidR="00C41329" w:rsidRPr="00555C93" w:rsidRDefault="00C41329" w:rsidP="00BD42BC">
            <w:pPr>
              <w:rPr>
                <w:rFonts w:ascii="Verdana" w:hAnsi="Verdana"/>
                <w:sz w:val="18"/>
                <w:szCs w:val="18"/>
              </w:rPr>
            </w:pPr>
          </w:p>
        </w:tc>
      </w:tr>
      <w:tr w:rsidR="00C41329" w:rsidRPr="00555C93" w14:paraId="342F3D80" w14:textId="77777777" w:rsidTr="00BD42BC">
        <w:trPr>
          <w:trHeight w:val="151"/>
        </w:trPr>
        <w:tc>
          <w:tcPr>
            <w:tcW w:w="3227" w:type="dxa"/>
            <w:vMerge/>
          </w:tcPr>
          <w:p w14:paraId="35BCDF8B" w14:textId="77777777" w:rsidR="00C41329" w:rsidRPr="00555C93" w:rsidRDefault="00C41329" w:rsidP="00BD42BC">
            <w:pPr>
              <w:rPr>
                <w:rFonts w:ascii="Verdana" w:hAnsi="Verdana"/>
                <w:sz w:val="18"/>
                <w:szCs w:val="18"/>
              </w:rPr>
            </w:pPr>
          </w:p>
        </w:tc>
        <w:tc>
          <w:tcPr>
            <w:tcW w:w="1612" w:type="dxa"/>
            <w:vAlign w:val="center"/>
          </w:tcPr>
          <w:p w14:paraId="29D8A546" w14:textId="77777777" w:rsidR="00C41329" w:rsidRPr="00555C93" w:rsidRDefault="00C41329" w:rsidP="00BD42BC">
            <w:pPr>
              <w:jc w:val="center"/>
              <w:rPr>
                <w:rFonts w:ascii="Verdana" w:hAnsi="Verdana"/>
                <w:sz w:val="18"/>
                <w:szCs w:val="18"/>
              </w:rPr>
            </w:pPr>
          </w:p>
        </w:tc>
        <w:tc>
          <w:tcPr>
            <w:tcW w:w="1612" w:type="dxa"/>
            <w:vAlign w:val="center"/>
          </w:tcPr>
          <w:p w14:paraId="774936BC" w14:textId="77777777" w:rsidR="00C41329" w:rsidRPr="00555C93" w:rsidRDefault="00C41329" w:rsidP="00BD42BC">
            <w:pPr>
              <w:rPr>
                <w:rFonts w:ascii="Verdana" w:hAnsi="Verdana"/>
                <w:sz w:val="18"/>
                <w:szCs w:val="18"/>
              </w:rPr>
            </w:pPr>
          </w:p>
        </w:tc>
        <w:tc>
          <w:tcPr>
            <w:tcW w:w="1612" w:type="dxa"/>
            <w:vAlign w:val="center"/>
          </w:tcPr>
          <w:p w14:paraId="4EC5AF00" w14:textId="77777777" w:rsidR="00C41329" w:rsidRPr="00555C93" w:rsidRDefault="00C41329" w:rsidP="00BD42BC">
            <w:pPr>
              <w:rPr>
                <w:rFonts w:ascii="Verdana" w:hAnsi="Verdana"/>
                <w:sz w:val="18"/>
                <w:szCs w:val="18"/>
              </w:rPr>
            </w:pPr>
          </w:p>
        </w:tc>
        <w:tc>
          <w:tcPr>
            <w:tcW w:w="1612" w:type="dxa"/>
            <w:vAlign w:val="center"/>
          </w:tcPr>
          <w:p w14:paraId="10D771A3" w14:textId="77777777" w:rsidR="00C41329" w:rsidRPr="00555C93" w:rsidRDefault="00C41329" w:rsidP="00BD42BC">
            <w:pPr>
              <w:rPr>
                <w:rFonts w:ascii="Verdana" w:hAnsi="Verdana"/>
                <w:sz w:val="18"/>
                <w:szCs w:val="18"/>
              </w:rPr>
            </w:pPr>
          </w:p>
        </w:tc>
      </w:tr>
      <w:tr w:rsidR="00C41329" w:rsidRPr="00555C93" w14:paraId="549DAF1F" w14:textId="77777777" w:rsidTr="00BD42BC">
        <w:trPr>
          <w:trHeight w:val="151"/>
        </w:trPr>
        <w:tc>
          <w:tcPr>
            <w:tcW w:w="3227" w:type="dxa"/>
            <w:vMerge/>
          </w:tcPr>
          <w:p w14:paraId="135735B0" w14:textId="77777777" w:rsidR="00C41329" w:rsidRPr="00555C93" w:rsidRDefault="00C41329" w:rsidP="00BD42BC">
            <w:pPr>
              <w:rPr>
                <w:rFonts w:ascii="Verdana" w:hAnsi="Verdana"/>
                <w:sz w:val="18"/>
                <w:szCs w:val="18"/>
              </w:rPr>
            </w:pPr>
          </w:p>
        </w:tc>
        <w:tc>
          <w:tcPr>
            <w:tcW w:w="1612" w:type="dxa"/>
            <w:vAlign w:val="center"/>
          </w:tcPr>
          <w:p w14:paraId="13B360C8" w14:textId="77777777" w:rsidR="00C41329" w:rsidRPr="00555C93" w:rsidRDefault="00C41329" w:rsidP="00BD42BC">
            <w:pPr>
              <w:jc w:val="center"/>
              <w:rPr>
                <w:rFonts w:ascii="Verdana" w:hAnsi="Verdana"/>
                <w:sz w:val="18"/>
                <w:szCs w:val="18"/>
              </w:rPr>
            </w:pPr>
          </w:p>
        </w:tc>
        <w:tc>
          <w:tcPr>
            <w:tcW w:w="1612" w:type="dxa"/>
            <w:vAlign w:val="center"/>
          </w:tcPr>
          <w:p w14:paraId="639482D7" w14:textId="77777777" w:rsidR="00C41329" w:rsidRPr="00555C93" w:rsidRDefault="00C41329" w:rsidP="00BD42BC">
            <w:pPr>
              <w:rPr>
                <w:rFonts w:ascii="Verdana" w:hAnsi="Verdana"/>
                <w:sz w:val="18"/>
                <w:szCs w:val="18"/>
              </w:rPr>
            </w:pPr>
          </w:p>
        </w:tc>
        <w:tc>
          <w:tcPr>
            <w:tcW w:w="1612" w:type="dxa"/>
            <w:vAlign w:val="center"/>
          </w:tcPr>
          <w:p w14:paraId="536C560F" w14:textId="77777777" w:rsidR="00C41329" w:rsidRPr="00555C93" w:rsidRDefault="00C41329" w:rsidP="00BD42BC">
            <w:pPr>
              <w:rPr>
                <w:rFonts w:ascii="Verdana" w:hAnsi="Verdana"/>
                <w:sz w:val="18"/>
                <w:szCs w:val="18"/>
              </w:rPr>
            </w:pPr>
          </w:p>
        </w:tc>
        <w:tc>
          <w:tcPr>
            <w:tcW w:w="1612" w:type="dxa"/>
            <w:vAlign w:val="center"/>
          </w:tcPr>
          <w:p w14:paraId="7E2E6320" w14:textId="77777777" w:rsidR="00C41329" w:rsidRPr="00555C93" w:rsidRDefault="00C41329" w:rsidP="00BD42BC">
            <w:pPr>
              <w:rPr>
                <w:rFonts w:ascii="Verdana" w:hAnsi="Verdana"/>
                <w:sz w:val="18"/>
                <w:szCs w:val="18"/>
              </w:rPr>
            </w:pPr>
          </w:p>
        </w:tc>
      </w:tr>
      <w:tr w:rsidR="00C41329" w:rsidRPr="00555C93" w14:paraId="41A05038" w14:textId="77777777" w:rsidTr="00BD42BC">
        <w:trPr>
          <w:trHeight w:val="151"/>
        </w:trPr>
        <w:tc>
          <w:tcPr>
            <w:tcW w:w="3227" w:type="dxa"/>
            <w:vMerge/>
          </w:tcPr>
          <w:p w14:paraId="405412B3" w14:textId="77777777" w:rsidR="00C41329" w:rsidRPr="00555C93" w:rsidRDefault="00C41329" w:rsidP="00BD42BC">
            <w:pPr>
              <w:rPr>
                <w:rFonts w:ascii="Verdana" w:hAnsi="Verdana"/>
                <w:sz w:val="18"/>
                <w:szCs w:val="18"/>
              </w:rPr>
            </w:pPr>
          </w:p>
        </w:tc>
        <w:tc>
          <w:tcPr>
            <w:tcW w:w="1612" w:type="dxa"/>
            <w:vAlign w:val="center"/>
          </w:tcPr>
          <w:p w14:paraId="745E4014" w14:textId="77777777" w:rsidR="00C41329" w:rsidRPr="00555C93" w:rsidRDefault="00C41329" w:rsidP="00BD42BC">
            <w:pPr>
              <w:jc w:val="center"/>
              <w:rPr>
                <w:rFonts w:ascii="Verdana" w:hAnsi="Verdana"/>
                <w:sz w:val="18"/>
                <w:szCs w:val="18"/>
              </w:rPr>
            </w:pPr>
          </w:p>
        </w:tc>
        <w:tc>
          <w:tcPr>
            <w:tcW w:w="1612" w:type="dxa"/>
            <w:vAlign w:val="center"/>
          </w:tcPr>
          <w:p w14:paraId="5ECD4469" w14:textId="77777777" w:rsidR="00C41329" w:rsidRPr="00555C93" w:rsidRDefault="00C41329" w:rsidP="00BD42BC">
            <w:pPr>
              <w:rPr>
                <w:rFonts w:ascii="Verdana" w:hAnsi="Verdana"/>
                <w:sz w:val="18"/>
                <w:szCs w:val="18"/>
              </w:rPr>
            </w:pPr>
          </w:p>
        </w:tc>
        <w:tc>
          <w:tcPr>
            <w:tcW w:w="1612" w:type="dxa"/>
            <w:vAlign w:val="center"/>
          </w:tcPr>
          <w:p w14:paraId="03C667CF" w14:textId="77777777" w:rsidR="00C41329" w:rsidRPr="00555C93" w:rsidRDefault="00C41329" w:rsidP="00BD42BC">
            <w:pPr>
              <w:rPr>
                <w:rFonts w:ascii="Verdana" w:hAnsi="Verdana"/>
                <w:sz w:val="18"/>
                <w:szCs w:val="18"/>
              </w:rPr>
            </w:pPr>
          </w:p>
        </w:tc>
        <w:tc>
          <w:tcPr>
            <w:tcW w:w="1612" w:type="dxa"/>
            <w:vAlign w:val="center"/>
          </w:tcPr>
          <w:p w14:paraId="6D8926BF" w14:textId="77777777" w:rsidR="00C41329" w:rsidRPr="00555C93" w:rsidRDefault="00C41329" w:rsidP="00BD42BC">
            <w:pPr>
              <w:rPr>
                <w:rFonts w:ascii="Verdana" w:hAnsi="Verdana"/>
                <w:sz w:val="18"/>
                <w:szCs w:val="18"/>
              </w:rPr>
            </w:pPr>
          </w:p>
        </w:tc>
      </w:tr>
      <w:tr w:rsidR="00C41329" w:rsidRPr="00555C93" w14:paraId="019B725B" w14:textId="77777777" w:rsidTr="00BD42BC">
        <w:trPr>
          <w:trHeight w:val="151"/>
        </w:trPr>
        <w:tc>
          <w:tcPr>
            <w:tcW w:w="3227" w:type="dxa"/>
            <w:vMerge/>
          </w:tcPr>
          <w:p w14:paraId="3E323E4C" w14:textId="77777777" w:rsidR="00C41329" w:rsidRPr="00555C93" w:rsidRDefault="00C41329" w:rsidP="00BD42BC">
            <w:pPr>
              <w:rPr>
                <w:rFonts w:ascii="Verdana" w:hAnsi="Verdana"/>
                <w:sz w:val="18"/>
                <w:szCs w:val="18"/>
              </w:rPr>
            </w:pPr>
          </w:p>
        </w:tc>
        <w:tc>
          <w:tcPr>
            <w:tcW w:w="1612" w:type="dxa"/>
            <w:vAlign w:val="center"/>
          </w:tcPr>
          <w:p w14:paraId="288CCE2A" w14:textId="77777777" w:rsidR="00C41329" w:rsidRPr="00555C93" w:rsidRDefault="00C41329" w:rsidP="00BD42BC">
            <w:pPr>
              <w:jc w:val="center"/>
              <w:rPr>
                <w:rFonts w:ascii="Verdana" w:hAnsi="Verdana"/>
                <w:sz w:val="18"/>
                <w:szCs w:val="18"/>
              </w:rPr>
            </w:pPr>
          </w:p>
        </w:tc>
        <w:tc>
          <w:tcPr>
            <w:tcW w:w="1612" w:type="dxa"/>
            <w:vAlign w:val="center"/>
          </w:tcPr>
          <w:p w14:paraId="3CCDF1F5" w14:textId="77777777" w:rsidR="00C41329" w:rsidRPr="00555C93" w:rsidRDefault="00C41329" w:rsidP="00BD42BC">
            <w:pPr>
              <w:rPr>
                <w:rFonts w:ascii="Verdana" w:hAnsi="Verdana"/>
                <w:sz w:val="18"/>
                <w:szCs w:val="18"/>
              </w:rPr>
            </w:pPr>
          </w:p>
        </w:tc>
        <w:tc>
          <w:tcPr>
            <w:tcW w:w="1612" w:type="dxa"/>
            <w:vAlign w:val="center"/>
          </w:tcPr>
          <w:p w14:paraId="43C80F88" w14:textId="77777777" w:rsidR="00C41329" w:rsidRPr="00555C93" w:rsidRDefault="00C41329" w:rsidP="00BD42BC">
            <w:pPr>
              <w:rPr>
                <w:rFonts w:ascii="Verdana" w:hAnsi="Verdana"/>
                <w:sz w:val="18"/>
                <w:szCs w:val="18"/>
              </w:rPr>
            </w:pPr>
          </w:p>
        </w:tc>
        <w:tc>
          <w:tcPr>
            <w:tcW w:w="1612" w:type="dxa"/>
            <w:vAlign w:val="center"/>
          </w:tcPr>
          <w:p w14:paraId="6D08B1D7" w14:textId="77777777" w:rsidR="00C41329" w:rsidRPr="00555C93" w:rsidRDefault="00C41329" w:rsidP="00BD42BC">
            <w:pPr>
              <w:rPr>
                <w:rFonts w:ascii="Verdana" w:hAnsi="Verdana"/>
                <w:sz w:val="18"/>
                <w:szCs w:val="18"/>
              </w:rPr>
            </w:pPr>
          </w:p>
        </w:tc>
      </w:tr>
      <w:tr w:rsidR="00C41329" w:rsidRPr="00555C93" w14:paraId="28D19E81" w14:textId="77777777" w:rsidTr="00BD42BC">
        <w:trPr>
          <w:trHeight w:val="151"/>
        </w:trPr>
        <w:tc>
          <w:tcPr>
            <w:tcW w:w="3227" w:type="dxa"/>
            <w:vMerge/>
          </w:tcPr>
          <w:p w14:paraId="437EBA3E" w14:textId="77777777" w:rsidR="00C41329" w:rsidRPr="00555C93" w:rsidRDefault="00C41329" w:rsidP="00BD42BC">
            <w:pPr>
              <w:rPr>
                <w:rFonts w:ascii="Verdana" w:hAnsi="Verdana"/>
                <w:sz w:val="18"/>
                <w:szCs w:val="18"/>
              </w:rPr>
            </w:pPr>
          </w:p>
        </w:tc>
        <w:tc>
          <w:tcPr>
            <w:tcW w:w="1612" w:type="dxa"/>
            <w:vAlign w:val="center"/>
          </w:tcPr>
          <w:p w14:paraId="6FBBA44E" w14:textId="77777777" w:rsidR="00C41329" w:rsidRPr="00555C93" w:rsidRDefault="00C41329" w:rsidP="00BD42BC">
            <w:pPr>
              <w:jc w:val="center"/>
              <w:rPr>
                <w:rFonts w:ascii="Verdana" w:hAnsi="Verdana"/>
                <w:sz w:val="18"/>
                <w:szCs w:val="18"/>
              </w:rPr>
            </w:pPr>
          </w:p>
        </w:tc>
        <w:tc>
          <w:tcPr>
            <w:tcW w:w="1612" w:type="dxa"/>
            <w:vAlign w:val="center"/>
          </w:tcPr>
          <w:p w14:paraId="0C9B2A18" w14:textId="77777777" w:rsidR="00C41329" w:rsidRPr="00555C93" w:rsidRDefault="00C41329" w:rsidP="00BD42BC">
            <w:pPr>
              <w:rPr>
                <w:rFonts w:ascii="Verdana" w:hAnsi="Verdana"/>
                <w:sz w:val="18"/>
                <w:szCs w:val="18"/>
              </w:rPr>
            </w:pPr>
          </w:p>
        </w:tc>
        <w:tc>
          <w:tcPr>
            <w:tcW w:w="1612" w:type="dxa"/>
            <w:vAlign w:val="center"/>
          </w:tcPr>
          <w:p w14:paraId="37AA819B" w14:textId="77777777" w:rsidR="00C41329" w:rsidRPr="00555C93" w:rsidRDefault="00C41329" w:rsidP="00BD42BC">
            <w:pPr>
              <w:rPr>
                <w:rFonts w:ascii="Verdana" w:hAnsi="Verdana"/>
                <w:sz w:val="18"/>
                <w:szCs w:val="18"/>
              </w:rPr>
            </w:pPr>
          </w:p>
        </w:tc>
        <w:tc>
          <w:tcPr>
            <w:tcW w:w="1612" w:type="dxa"/>
            <w:vAlign w:val="center"/>
          </w:tcPr>
          <w:p w14:paraId="233AFB91" w14:textId="77777777" w:rsidR="00C41329" w:rsidRPr="00555C93" w:rsidRDefault="00C41329" w:rsidP="00BD42BC">
            <w:pPr>
              <w:rPr>
                <w:rFonts w:ascii="Verdana" w:hAnsi="Verdana"/>
                <w:sz w:val="18"/>
                <w:szCs w:val="18"/>
              </w:rPr>
            </w:pPr>
          </w:p>
        </w:tc>
      </w:tr>
      <w:tr w:rsidR="00C41329" w:rsidRPr="00555C93" w14:paraId="58B673B4" w14:textId="77777777" w:rsidTr="00BD42BC">
        <w:trPr>
          <w:trHeight w:val="151"/>
        </w:trPr>
        <w:tc>
          <w:tcPr>
            <w:tcW w:w="3227" w:type="dxa"/>
            <w:vMerge/>
          </w:tcPr>
          <w:p w14:paraId="0CBA7084" w14:textId="77777777" w:rsidR="00C41329" w:rsidRPr="00555C93" w:rsidRDefault="00C41329" w:rsidP="00BD42BC">
            <w:pPr>
              <w:rPr>
                <w:rFonts w:ascii="Verdana" w:hAnsi="Verdana"/>
                <w:sz w:val="18"/>
                <w:szCs w:val="18"/>
              </w:rPr>
            </w:pPr>
          </w:p>
        </w:tc>
        <w:tc>
          <w:tcPr>
            <w:tcW w:w="1612" w:type="dxa"/>
            <w:vAlign w:val="center"/>
          </w:tcPr>
          <w:p w14:paraId="677B2D86" w14:textId="77777777" w:rsidR="00C41329" w:rsidRPr="00555C93" w:rsidRDefault="00C41329" w:rsidP="00BD42BC">
            <w:pPr>
              <w:jc w:val="center"/>
              <w:rPr>
                <w:rFonts w:ascii="Verdana" w:hAnsi="Verdana"/>
                <w:sz w:val="18"/>
                <w:szCs w:val="18"/>
              </w:rPr>
            </w:pPr>
          </w:p>
        </w:tc>
        <w:tc>
          <w:tcPr>
            <w:tcW w:w="1612" w:type="dxa"/>
            <w:vAlign w:val="center"/>
          </w:tcPr>
          <w:p w14:paraId="7B8E6902" w14:textId="77777777" w:rsidR="00C41329" w:rsidRPr="00555C93" w:rsidRDefault="00C41329" w:rsidP="00BD42BC">
            <w:pPr>
              <w:rPr>
                <w:rFonts w:ascii="Verdana" w:hAnsi="Verdana"/>
                <w:sz w:val="18"/>
                <w:szCs w:val="18"/>
              </w:rPr>
            </w:pPr>
          </w:p>
        </w:tc>
        <w:tc>
          <w:tcPr>
            <w:tcW w:w="1612" w:type="dxa"/>
            <w:vAlign w:val="center"/>
          </w:tcPr>
          <w:p w14:paraId="215F712F" w14:textId="77777777" w:rsidR="00C41329" w:rsidRPr="00555C93" w:rsidRDefault="00C41329" w:rsidP="00BD42BC">
            <w:pPr>
              <w:rPr>
                <w:rFonts w:ascii="Verdana" w:hAnsi="Verdana"/>
                <w:sz w:val="18"/>
                <w:szCs w:val="18"/>
              </w:rPr>
            </w:pPr>
          </w:p>
        </w:tc>
        <w:tc>
          <w:tcPr>
            <w:tcW w:w="1612" w:type="dxa"/>
            <w:vAlign w:val="center"/>
          </w:tcPr>
          <w:p w14:paraId="6585CA80" w14:textId="77777777" w:rsidR="00C41329" w:rsidRPr="00555C93" w:rsidRDefault="00C41329" w:rsidP="00BD42BC">
            <w:pPr>
              <w:rPr>
                <w:rFonts w:ascii="Verdana" w:hAnsi="Verdana"/>
                <w:sz w:val="18"/>
                <w:szCs w:val="18"/>
              </w:rPr>
            </w:pPr>
          </w:p>
        </w:tc>
      </w:tr>
      <w:tr w:rsidR="00C41329" w:rsidRPr="00555C93" w14:paraId="385EEE0D" w14:textId="77777777" w:rsidTr="00BD42BC">
        <w:trPr>
          <w:trHeight w:val="151"/>
        </w:trPr>
        <w:tc>
          <w:tcPr>
            <w:tcW w:w="3227" w:type="dxa"/>
            <w:vMerge/>
          </w:tcPr>
          <w:p w14:paraId="6A81AD1C" w14:textId="77777777" w:rsidR="00C41329" w:rsidRPr="00555C93" w:rsidRDefault="00C41329" w:rsidP="00BD42BC">
            <w:pPr>
              <w:rPr>
                <w:rFonts w:ascii="Verdana" w:hAnsi="Verdana"/>
                <w:sz w:val="18"/>
                <w:szCs w:val="18"/>
              </w:rPr>
            </w:pPr>
          </w:p>
        </w:tc>
        <w:tc>
          <w:tcPr>
            <w:tcW w:w="1612" w:type="dxa"/>
            <w:vAlign w:val="center"/>
          </w:tcPr>
          <w:p w14:paraId="0BDAFA85" w14:textId="77777777" w:rsidR="00C41329" w:rsidRPr="00555C93" w:rsidRDefault="00C41329" w:rsidP="00BD42BC">
            <w:pPr>
              <w:jc w:val="center"/>
              <w:rPr>
                <w:rFonts w:ascii="Verdana" w:hAnsi="Verdana"/>
                <w:sz w:val="18"/>
                <w:szCs w:val="18"/>
              </w:rPr>
            </w:pPr>
          </w:p>
        </w:tc>
        <w:tc>
          <w:tcPr>
            <w:tcW w:w="1612" w:type="dxa"/>
            <w:vAlign w:val="center"/>
          </w:tcPr>
          <w:p w14:paraId="6AC970A5" w14:textId="77777777" w:rsidR="00C41329" w:rsidRPr="00555C93" w:rsidRDefault="00C41329" w:rsidP="00BD42BC">
            <w:pPr>
              <w:rPr>
                <w:rFonts w:ascii="Verdana" w:hAnsi="Verdana"/>
                <w:sz w:val="18"/>
                <w:szCs w:val="18"/>
              </w:rPr>
            </w:pPr>
          </w:p>
        </w:tc>
        <w:tc>
          <w:tcPr>
            <w:tcW w:w="1612" w:type="dxa"/>
            <w:vAlign w:val="center"/>
          </w:tcPr>
          <w:p w14:paraId="4CF349D9" w14:textId="77777777" w:rsidR="00C41329" w:rsidRPr="00555C93" w:rsidRDefault="00C41329" w:rsidP="00BD42BC">
            <w:pPr>
              <w:rPr>
                <w:rFonts w:ascii="Verdana" w:hAnsi="Verdana"/>
                <w:sz w:val="18"/>
                <w:szCs w:val="18"/>
              </w:rPr>
            </w:pPr>
          </w:p>
        </w:tc>
        <w:tc>
          <w:tcPr>
            <w:tcW w:w="1612" w:type="dxa"/>
            <w:vAlign w:val="center"/>
          </w:tcPr>
          <w:p w14:paraId="2C64F6DB" w14:textId="77777777" w:rsidR="00C41329" w:rsidRPr="00555C93" w:rsidRDefault="00C41329" w:rsidP="00BD42BC">
            <w:pPr>
              <w:rPr>
                <w:rFonts w:ascii="Verdana" w:hAnsi="Verdana"/>
                <w:sz w:val="18"/>
                <w:szCs w:val="18"/>
              </w:rPr>
            </w:pPr>
          </w:p>
        </w:tc>
      </w:tr>
      <w:tr w:rsidR="00C41329" w:rsidRPr="00555C93" w14:paraId="1225F1D6" w14:textId="77777777" w:rsidTr="00BD42BC">
        <w:trPr>
          <w:trHeight w:val="151"/>
        </w:trPr>
        <w:tc>
          <w:tcPr>
            <w:tcW w:w="3227" w:type="dxa"/>
            <w:vMerge/>
          </w:tcPr>
          <w:p w14:paraId="2CDF2EEF" w14:textId="77777777" w:rsidR="00C41329" w:rsidRPr="00555C93" w:rsidRDefault="00C41329" w:rsidP="00BD42BC">
            <w:pPr>
              <w:rPr>
                <w:rFonts w:ascii="Verdana" w:hAnsi="Verdana"/>
                <w:sz w:val="18"/>
                <w:szCs w:val="18"/>
              </w:rPr>
            </w:pPr>
          </w:p>
        </w:tc>
        <w:tc>
          <w:tcPr>
            <w:tcW w:w="1612" w:type="dxa"/>
            <w:vAlign w:val="center"/>
          </w:tcPr>
          <w:p w14:paraId="091841DF" w14:textId="77777777" w:rsidR="00C41329" w:rsidRPr="00555C93" w:rsidRDefault="00C41329" w:rsidP="00BD42BC">
            <w:pPr>
              <w:jc w:val="center"/>
              <w:rPr>
                <w:rFonts w:ascii="Verdana" w:hAnsi="Verdana"/>
                <w:sz w:val="18"/>
                <w:szCs w:val="18"/>
              </w:rPr>
            </w:pPr>
          </w:p>
        </w:tc>
        <w:tc>
          <w:tcPr>
            <w:tcW w:w="1612" w:type="dxa"/>
            <w:vAlign w:val="center"/>
          </w:tcPr>
          <w:p w14:paraId="02A3C096" w14:textId="77777777" w:rsidR="00C41329" w:rsidRPr="00555C93" w:rsidRDefault="00C41329" w:rsidP="00BD42BC">
            <w:pPr>
              <w:rPr>
                <w:rFonts w:ascii="Verdana" w:hAnsi="Verdana"/>
                <w:sz w:val="18"/>
                <w:szCs w:val="18"/>
              </w:rPr>
            </w:pPr>
          </w:p>
        </w:tc>
        <w:tc>
          <w:tcPr>
            <w:tcW w:w="1612" w:type="dxa"/>
            <w:vAlign w:val="center"/>
          </w:tcPr>
          <w:p w14:paraId="5F1FF349" w14:textId="77777777" w:rsidR="00C41329" w:rsidRPr="00555C93" w:rsidRDefault="00C41329" w:rsidP="00BD42BC">
            <w:pPr>
              <w:rPr>
                <w:rFonts w:ascii="Verdana" w:hAnsi="Verdana"/>
                <w:sz w:val="18"/>
                <w:szCs w:val="18"/>
              </w:rPr>
            </w:pPr>
          </w:p>
        </w:tc>
        <w:tc>
          <w:tcPr>
            <w:tcW w:w="1612" w:type="dxa"/>
            <w:vAlign w:val="center"/>
          </w:tcPr>
          <w:p w14:paraId="67C52B95" w14:textId="77777777" w:rsidR="00C41329" w:rsidRPr="00555C93" w:rsidRDefault="00C41329" w:rsidP="00BD42BC">
            <w:pPr>
              <w:rPr>
                <w:rFonts w:ascii="Verdana" w:hAnsi="Verdana"/>
                <w:sz w:val="18"/>
                <w:szCs w:val="18"/>
              </w:rPr>
            </w:pPr>
          </w:p>
        </w:tc>
      </w:tr>
      <w:tr w:rsidR="00C41329" w:rsidRPr="00555C93" w14:paraId="50C6D875" w14:textId="77777777" w:rsidTr="00BD42BC">
        <w:trPr>
          <w:trHeight w:val="151"/>
        </w:trPr>
        <w:tc>
          <w:tcPr>
            <w:tcW w:w="3227" w:type="dxa"/>
            <w:vMerge/>
          </w:tcPr>
          <w:p w14:paraId="54BB5823" w14:textId="77777777" w:rsidR="00C41329" w:rsidRPr="00555C93" w:rsidRDefault="00C41329" w:rsidP="00BD42BC">
            <w:pPr>
              <w:rPr>
                <w:rFonts w:ascii="Verdana" w:hAnsi="Verdana"/>
                <w:sz w:val="18"/>
                <w:szCs w:val="18"/>
              </w:rPr>
            </w:pPr>
          </w:p>
        </w:tc>
        <w:tc>
          <w:tcPr>
            <w:tcW w:w="1612" w:type="dxa"/>
            <w:vAlign w:val="center"/>
          </w:tcPr>
          <w:p w14:paraId="323115CD" w14:textId="77777777" w:rsidR="00C41329" w:rsidRPr="00555C93" w:rsidRDefault="00C41329" w:rsidP="00BD42BC">
            <w:pPr>
              <w:jc w:val="center"/>
              <w:rPr>
                <w:rFonts w:ascii="Verdana" w:hAnsi="Verdana"/>
                <w:sz w:val="18"/>
                <w:szCs w:val="18"/>
              </w:rPr>
            </w:pPr>
          </w:p>
        </w:tc>
        <w:tc>
          <w:tcPr>
            <w:tcW w:w="1612" w:type="dxa"/>
            <w:vAlign w:val="center"/>
          </w:tcPr>
          <w:p w14:paraId="201E2035" w14:textId="77777777" w:rsidR="00C41329" w:rsidRPr="00555C93" w:rsidRDefault="00C41329" w:rsidP="00BD42BC">
            <w:pPr>
              <w:rPr>
                <w:rFonts w:ascii="Verdana" w:hAnsi="Verdana"/>
                <w:sz w:val="18"/>
                <w:szCs w:val="18"/>
              </w:rPr>
            </w:pPr>
          </w:p>
        </w:tc>
        <w:tc>
          <w:tcPr>
            <w:tcW w:w="1612" w:type="dxa"/>
            <w:vAlign w:val="center"/>
          </w:tcPr>
          <w:p w14:paraId="3EC656B6" w14:textId="77777777" w:rsidR="00C41329" w:rsidRPr="00555C93" w:rsidRDefault="00C41329" w:rsidP="00BD42BC">
            <w:pPr>
              <w:rPr>
                <w:rFonts w:ascii="Verdana" w:hAnsi="Verdana"/>
                <w:sz w:val="18"/>
                <w:szCs w:val="18"/>
              </w:rPr>
            </w:pPr>
          </w:p>
        </w:tc>
        <w:tc>
          <w:tcPr>
            <w:tcW w:w="1612" w:type="dxa"/>
            <w:vAlign w:val="center"/>
          </w:tcPr>
          <w:p w14:paraId="59F96C91" w14:textId="77777777" w:rsidR="00C41329" w:rsidRPr="00555C93" w:rsidRDefault="00C41329" w:rsidP="00BD42BC">
            <w:pPr>
              <w:rPr>
                <w:rFonts w:ascii="Verdana" w:hAnsi="Verdana"/>
                <w:sz w:val="18"/>
                <w:szCs w:val="18"/>
              </w:rPr>
            </w:pPr>
          </w:p>
        </w:tc>
      </w:tr>
      <w:tr w:rsidR="00C41329" w:rsidRPr="00555C93" w14:paraId="172085B7" w14:textId="77777777" w:rsidTr="00BD42BC">
        <w:trPr>
          <w:trHeight w:val="151"/>
        </w:trPr>
        <w:tc>
          <w:tcPr>
            <w:tcW w:w="3227" w:type="dxa"/>
            <w:vMerge/>
          </w:tcPr>
          <w:p w14:paraId="776ADBEA" w14:textId="77777777" w:rsidR="00C41329" w:rsidRPr="00555C93" w:rsidRDefault="00C41329" w:rsidP="00BD42BC">
            <w:pPr>
              <w:rPr>
                <w:rFonts w:ascii="Verdana" w:hAnsi="Verdana"/>
                <w:sz w:val="18"/>
                <w:szCs w:val="18"/>
              </w:rPr>
            </w:pPr>
          </w:p>
        </w:tc>
        <w:tc>
          <w:tcPr>
            <w:tcW w:w="1612" w:type="dxa"/>
            <w:vAlign w:val="center"/>
          </w:tcPr>
          <w:p w14:paraId="598390EC" w14:textId="77777777" w:rsidR="00C41329" w:rsidRPr="00555C93" w:rsidRDefault="00C41329" w:rsidP="00BD42BC">
            <w:pPr>
              <w:jc w:val="center"/>
              <w:rPr>
                <w:rFonts w:ascii="Verdana" w:hAnsi="Verdana"/>
                <w:sz w:val="18"/>
                <w:szCs w:val="18"/>
              </w:rPr>
            </w:pPr>
          </w:p>
        </w:tc>
        <w:tc>
          <w:tcPr>
            <w:tcW w:w="1612" w:type="dxa"/>
            <w:vAlign w:val="center"/>
          </w:tcPr>
          <w:p w14:paraId="275BA3C0" w14:textId="77777777" w:rsidR="00C41329" w:rsidRPr="00555C93" w:rsidRDefault="00C41329" w:rsidP="00BD42BC">
            <w:pPr>
              <w:rPr>
                <w:rFonts w:ascii="Verdana" w:hAnsi="Verdana"/>
                <w:sz w:val="18"/>
                <w:szCs w:val="18"/>
              </w:rPr>
            </w:pPr>
          </w:p>
        </w:tc>
        <w:tc>
          <w:tcPr>
            <w:tcW w:w="1612" w:type="dxa"/>
            <w:vAlign w:val="center"/>
          </w:tcPr>
          <w:p w14:paraId="01A5B374" w14:textId="77777777" w:rsidR="00C41329" w:rsidRPr="00555C93" w:rsidRDefault="00C41329" w:rsidP="00BD42BC">
            <w:pPr>
              <w:rPr>
                <w:rFonts w:ascii="Verdana" w:hAnsi="Verdana"/>
                <w:sz w:val="18"/>
                <w:szCs w:val="18"/>
              </w:rPr>
            </w:pPr>
          </w:p>
        </w:tc>
        <w:tc>
          <w:tcPr>
            <w:tcW w:w="1612" w:type="dxa"/>
            <w:vAlign w:val="center"/>
          </w:tcPr>
          <w:p w14:paraId="4CE20D2E" w14:textId="77777777" w:rsidR="00C41329" w:rsidRPr="00555C93" w:rsidRDefault="00C41329" w:rsidP="00BD42BC">
            <w:pPr>
              <w:rPr>
                <w:rFonts w:ascii="Verdana" w:hAnsi="Verdana"/>
                <w:sz w:val="18"/>
                <w:szCs w:val="18"/>
              </w:rPr>
            </w:pPr>
          </w:p>
        </w:tc>
      </w:tr>
      <w:tr w:rsidR="00C41329" w:rsidRPr="00555C93" w14:paraId="6AD21EE4" w14:textId="77777777" w:rsidTr="00BD42BC">
        <w:trPr>
          <w:trHeight w:val="151"/>
        </w:trPr>
        <w:tc>
          <w:tcPr>
            <w:tcW w:w="3227" w:type="dxa"/>
            <w:vMerge/>
          </w:tcPr>
          <w:p w14:paraId="55B680EA" w14:textId="77777777" w:rsidR="00C41329" w:rsidRPr="00555C93" w:rsidRDefault="00C41329" w:rsidP="00BD42BC">
            <w:pPr>
              <w:rPr>
                <w:rFonts w:ascii="Verdana" w:hAnsi="Verdana"/>
                <w:sz w:val="18"/>
                <w:szCs w:val="18"/>
              </w:rPr>
            </w:pPr>
          </w:p>
        </w:tc>
        <w:tc>
          <w:tcPr>
            <w:tcW w:w="1612" w:type="dxa"/>
            <w:vAlign w:val="center"/>
          </w:tcPr>
          <w:p w14:paraId="557C7D21" w14:textId="77777777" w:rsidR="00C41329" w:rsidRPr="00555C93" w:rsidRDefault="00C41329" w:rsidP="00BD42BC">
            <w:pPr>
              <w:jc w:val="center"/>
              <w:rPr>
                <w:rFonts w:ascii="Verdana" w:hAnsi="Verdana"/>
                <w:sz w:val="18"/>
                <w:szCs w:val="18"/>
              </w:rPr>
            </w:pPr>
          </w:p>
        </w:tc>
        <w:tc>
          <w:tcPr>
            <w:tcW w:w="1612" w:type="dxa"/>
            <w:vAlign w:val="center"/>
          </w:tcPr>
          <w:p w14:paraId="23D938F3" w14:textId="77777777" w:rsidR="00C41329" w:rsidRPr="00555C93" w:rsidRDefault="00C41329" w:rsidP="00BD42BC">
            <w:pPr>
              <w:rPr>
                <w:rFonts w:ascii="Verdana" w:hAnsi="Verdana"/>
                <w:sz w:val="18"/>
                <w:szCs w:val="18"/>
              </w:rPr>
            </w:pPr>
          </w:p>
        </w:tc>
        <w:tc>
          <w:tcPr>
            <w:tcW w:w="1612" w:type="dxa"/>
            <w:vAlign w:val="center"/>
          </w:tcPr>
          <w:p w14:paraId="5F6A9393" w14:textId="77777777" w:rsidR="00C41329" w:rsidRPr="00555C93" w:rsidRDefault="00C41329" w:rsidP="00BD42BC">
            <w:pPr>
              <w:rPr>
                <w:rFonts w:ascii="Verdana" w:hAnsi="Verdana"/>
                <w:sz w:val="18"/>
                <w:szCs w:val="18"/>
              </w:rPr>
            </w:pPr>
          </w:p>
        </w:tc>
        <w:tc>
          <w:tcPr>
            <w:tcW w:w="1612" w:type="dxa"/>
            <w:vAlign w:val="center"/>
          </w:tcPr>
          <w:p w14:paraId="16AC4B51" w14:textId="77777777" w:rsidR="00C41329" w:rsidRPr="00555C93" w:rsidRDefault="00C41329" w:rsidP="00BD42BC">
            <w:pPr>
              <w:rPr>
                <w:rFonts w:ascii="Verdana" w:hAnsi="Verdana"/>
                <w:sz w:val="18"/>
                <w:szCs w:val="18"/>
              </w:rPr>
            </w:pPr>
          </w:p>
        </w:tc>
      </w:tr>
      <w:tr w:rsidR="00C41329" w:rsidRPr="00555C93" w14:paraId="00247CF4" w14:textId="77777777" w:rsidTr="00BD42BC">
        <w:trPr>
          <w:trHeight w:val="151"/>
        </w:trPr>
        <w:tc>
          <w:tcPr>
            <w:tcW w:w="3227" w:type="dxa"/>
            <w:vMerge/>
          </w:tcPr>
          <w:p w14:paraId="19F80113" w14:textId="77777777" w:rsidR="00C41329" w:rsidRPr="00555C93" w:rsidRDefault="00C41329" w:rsidP="00BD42BC">
            <w:pPr>
              <w:rPr>
                <w:rFonts w:ascii="Verdana" w:hAnsi="Verdana"/>
                <w:sz w:val="18"/>
                <w:szCs w:val="18"/>
              </w:rPr>
            </w:pPr>
          </w:p>
        </w:tc>
        <w:tc>
          <w:tcPr>
            <w:tcW w:w="1612" w:type="dxa"/>
            <w:vAlign w:val="center"/>
          </w:tcPr>
          <w:p w14:paraId="5A4DED46" w14:textId="77777777" w:rsidR="00C41329" w:rsidRPr="00555C93" w:rsidRDefault="00C41329" w:rsidP="00BD42BC">
            <w:pPr>
              <w:jc w:val="center"/>
              <w:rPr>
                <w:rFonts w:ascii="Verdana" w:hAnsi="Verdana"/>
                <w:sz w:val="18"/>
                <w:szCs w:val="18"/>
              </w:rPr>
            </w:pPr>
          </w:p>
        </w:tc>
        <w:tc>
          <w:tcPr>
            <w:tcW w:w="1612" w:type="dxa"/>
            <w:vAlign w:val="center"/>
          </w:tcPr>
          <w:p w14:paraId="7A94792F" w14:textId="77777777" w:rsidR="00C41329" w:rsidRPr="00555C93" w:rsidRDefault="00C41329" w:rsidP="00BD42BC">
            <w:pPr>
              <w:rPr>
                <w:rFonts w:ascii="Verdana" w:hAnsi="Verdana"/>
                <w:sz w:val="18"/>
                <w:szCs w:val="18"/>
              </w:rPr>
            </w:pPr>
          </w:p>
        </w:tc>
        <w:tc>
          <w:tcPr>
            <w:tcW w:w="1612" w:type="dxa"/>
            <w:vAlign w:val="center"/>
          </w:tcPr>
          <w:p w14:paraId="2CF9E95A" w14:textId="77777777" w:rsidR="00C41329" w:rsidRPr="00555C93" w:rsidRDefault="00C41329" w:rsidP="00BD42BC">
            <w:pPr>
              <w:rPr>
                <w:rFonts w:ascii="Verdana" w:hAnsi="Verdana"/>
                <w:sz w:val="18"/>
                <w:szCs w:val="18"/>
              </w:rPr>
            </w:pPr>
          </w:p>
        </w:tc>
        <w:tc>
          <w:tcPr>
            <w:tcW w:w="1612" w:type="dxa"/>
            <w:vAlign w:val="center"/>
          </w:tcPr>
          <w:p w14:paraId="0A79DD1E" w14:textId="77777777" w:rsidR="00C41329" w:rsidRPr="00555C93" w:rsidRDefault="00C41329" w:rsidP="00BD42BC">
            <w:pPr>
              <w:rPr>
                <w:rFonts w:ascii="Verdana" w:hAnsi="Verdana"/>
                <w:sz w:val="18"/>
                <w:szCs w:val="18"/>
              </w:rPr>
            </w:pPr>
          </w:p>
        </w:tc>
      </w:tr>
      <w:tr w:rsidR="00C41329" w:rsidRPr="00555C93" w14:paraId="792F8537" w14:textId="77777777" w:rsidTr="00BD42BC">
        <w:trPr>
          <w:trHeight w:val="151"/>
        </w:trPr>
        <w:tc>
          <w:tcPr>
            <w:tcW w:w="3227" w:type="dxa"/>
            <w:vMerge/>
          </w:tcPr>
          <w:p w14:paraId="12DA40D6" w14:textId="77777777" w:rsidR="00C41329" w:rsidRPr="00555C93" w:rsidRDefault="00C41329" w:rsidP="00BD42BC">
            <w:pPr>
              <w:rPr>
                <w:rFonts w:ascii="Verdana" w:hAnsi="Verdana"/>
                <w:sz w:val="18"/>
                <w:szCs w:val="18"/>
              </w:rPr>
            </w:pPr>
          </w:p>
        </w:tc>
        <w:tc>
          <w:tcPr>
            <w:tcW w:w="1612" w:type="dxa"/>
            <w:vAlign w:val="center"/>
          </w:tcPr>
          <w:p w14:paraId="59F5FAF4" w14:textId="77777777" w:rsidR="00C41329" w:rsidRPr="00555C93" w:rsidRDefault="00C41329" w:rsidP="00BD42BC">
            <w:pPr>
              <w:jc w:val="center"/>
              <w:rPr>
                <w:rFonts w:ascii="Verdana" w:hAnsi="Verdana"/>
                <w:sz w:val="18"/>
                <w:szCs w:val="18"/>
              </w:rPr>
            </w:pPr>
          </w:p>
        </w:tc>
        <w:tc>
          <w:tcPr>
            <w:tcW w:w="1612" w:type="dxa"/>
            <w:vAlign w:val="center"/>
          </w:tcPr>
          <w:p w14:paraId="4CA9471A" w14:textId="77777777" w:rsidR="00C41329" w:rsidRPr="00555C93" w:rsidRDefault="00C41329" w:rsidP="00BD42BC">
            <w:pPr>
              <w:rPr>
                <w:rFonts w:ascii="Verdana" w:hAnsi="Verdana"/>
                <w:sz w:val="18"/>
                <w:szCs w:val="18"/>
              </w:rPr>
            </w:pPr>
          </w:p>
        </w:tc>
        <w:tc>
          <w:tcPr>
            <w:tcW w:w="1612" w:type="dxa"/>
            <w:vAlign w:val="center"/>
          </w:tcPr>
          <w:p w14:paraId="1519820C" w14:textId="77777777" w:rsidR="00C41329" w:rsidRPr="00555C93" w:rsidRDefault="00C41329" w:rsidP="00BD42BC">
            <w:pPr>
              <w:rPr>
                <w:rFonts w:ascii="Verdana" w:hAnsi="Verdana"/>
                <w:sz w:val="18"/>
                <w:szCs w:val="18"/>
              </w:rPr>
            </w:pPr>
          </w:p>
        </w:tc>
        <w:tc>
          <w:tcPr>
            <w:tcW w:w="1612" w:type="dxa"/>
            <w:vAlign w:val="center"/>
          </w:tcPr>
          <w:p w14:paraId="0E9EB26C" w14:textId="77777777" w:rsidR="00C41329" w:rsidRPr="00555C93" w:rsidRDefault="00C41329" w:rsidP="00BD42BC">
            <w:pPr>
              <w:rPr>
                <w:rFonts w:ascii="Verdana" w:hAnsi="Verdana"/>
                <w:sz w:val="18"/>
                <w:szCs w:val="18"/>
              </w:rPr>
            </w:pPr>
          </w:p>
        </w:tc>
      </w:tr>
      <w:tr w:rsidR="00C41329" w:rsidRPr="00555C93" w14:paraId="3F804550" w14:textId="77777777" w:rsidTr="00BD42BC">
        <w:trPr>
          <w:trHeight w:val="151"/>
        </w:trPr>
        <w:tc>
          <w:tcPr>
            <w:tcW w:w="3227" w:type="dxa"/>
            <w:vMerge/>
          </w:tcPr>
          <w:p w14:paraId="2F1680B9" w14:textId="77777777" w:rsidR="00C41329" w:rsidRPr="00555C93" w:rsidRDefault="00C41329" w:rsidP="00BD42BC">
            <w:pPr>
              <w:rPr>
                <w:rFonts w:ascii="Verdana" w:hAnsi="Verdana"/>
                <w:sz w:val="18"/>
                <w:szCs w:val="18"/>
              </w:rPr>
            </w:pPr>
          </w:p>
        </w:tc>
        <w:tc>
          <w:tcPr>
            <w:tcW w:w="1612" w:type="dxa"/>
            <w:vAlign w:val="center"/>
          </w:tcPr>
          <w:p w14:paraId="0D5508DC" w14:textId="77777777" w:rsidR="00C41329" w:rsidRPr="00555C93" w:rsidRDefault="00C41329" w:rsidP="00BD42BC">
            <w:pPr>
              <w:jc w:val="center"/>
              <w:rPr>
                <w:rFonts w:ascii="Verdana" w:hAnsi="Verdana"/>
                <w:sz w:val="18"/>
                <w:szCs w:val="18"/>
              </w:rPr>
            </w:pPr>
          </w:p>
        </w:tc>
        <w:tc>
          <w:tcPr>
            <w:tcW w:w="1612" w:type="dxa"/>
            <w:vAlign w:val="center"/>
          </w:tcPr>
          <w:p w14:paraId="1241969F" w14:textId="77777777" w:rsidR="00C41329" w:rsidRPr="00555C93" w:rsidRDefault="00C41329" w:rsidP="00BD42BC">
            <w:pPr>
              <w:rPr>
                <w:rFonts w:ascii="Verdana" w:hAnsi="Verdana"/>
                <w:sz w:val="18"/>
                <w:szCs w:val="18"/>
              </w:rPr>
            </w:pPr>
          </w:p>
        </w:tc>
        <w:tc>
          <w:tcPr>
            <w:tcW w:w="1612" w:type="dxa"/>
            <w:vAlign w:val="center"/>
          </w:tcPr>
          <w:p w14:paraId="793C1C2A" w14:textId="77777777" w:rsidR="00C41329" w:rsidRPr="00555C93" w:rsidRDefault="00C41329" w:rsidP="00BD42BC">
            <w:pPr>
              <w:rPr>
                <w:rFonts w:ascii="Verdana" w:hAnsi="Verdana"/>
                <w:sz w:val="18"/>
                <w:szCs w:val="18"/>
              </w:rPr>
            </w:pPr>
          </w:p>
        </w:tc>
        <w:tc>
          <w:tcPr>
            <w:tcW w:w="1612" w:type="dxa"/>
            <w:vAlign w:val="center"/>
          </w:tcPr>
          <w:p w14:paraId="12115F43" w14:textId="77777777" w:rsidR="00C41329" w:rsidRPr="00555C93" w:rsidRDefault="00C41329" w:rsidP="00BD42BC">
            <w:pPr>
              <w:rPr>
                <w:rFonts w:ascii="Verdana" w:hAnsi="Verdana"/>
                <w:sz w:val="18"/>
                <w:szCs w:val="18"/>
              </w:rPr>
            </w:pPr>
          </w:p>
        </w:tc>
      </w:tr>
      <w:tr w:rsidR="00C41329" w:rsidRPr="00555C93" w14:paraId="257535ED" w14:textId="77777777" w:rsidTr="00BD42BC">
        <w:trPr>
          <w:trHeight w:val="151"/>
        </w:trPr>
        <w:tc>
          <w:tcPr>
            <w:tcW w:w="3227" w:type="dxa"/>
            <w:vMerge/>
          </w:tcPr>
          <w:p w14:paraId="36EFDBD7" w14:textId="77777777" w:rsidR="00C41329" w:rsidRPr="00555C93" w:rsidRDefault="00C41329" w:rsidP="00BD42BC">
            <w:pPr>
              <w:rPr>
                <w:rFonts w:ascii="Verdana" w:hAnsi="Verdana"/>
                <w:sz w:val="18"/>
                <w:szCs w:val="18"/>
              </w:rPr>
            </w:pPr>
          </w:p>
        </w:tc>
        <w:tc>
          <w:tcPr>
            <w:tcW w:w="1612" w:type="dxa"/>
            <w:vAlign w:val="center"/>
          </w:tcPr>
          <w:p w14:paraId="2AD18F6A" w14:textId="77777777" w:rsidR="00C41329" w:rsidRPr="00555C93" w:rsidRDefault="00C41329" w:rsidP="00BD42BC">
            <w:pPr>
              <w:jc w:val="center"/>
              <w:rPr>
                <w:rFonts w:ascii="Verdana" w:hAnsi="Verdana"/>
                <w:sz w:val="18"/>
                <w:szCs w:val="18"/>
              </w:rPr>
            </w:pPr>
          </w:p>
        </w:tc>
        <w:tc>
          <w:tcPr>
            <w:tcW w:w="1612" w:type="dxa"/>
            <w:vAlign w:val="center"/>
          </w:tcPr>
          <w:p w14:paraId="447793D9" w14:textId="77777777" w:rsidR="00C41329" w:rsidRPr="00555C93" w:rsidRDefault="00C41329" w:rsidP="00BD42BC">
            <w:pPr>
              <w:rPr>
                <w:rFonts w:ascii="Verdana" w:hAnsi="Verdana"/>
                <w:sz w:val="18"/>
                <w:szCs w:val="18"/>
              </w:rPr>
            </w:pPr>
          </w:p>
        </w:tc>
        <w:tc>
          <w:tcPr>
            <w:tcW w:w="1612" w:type="dxa"/>
            <w:vAlign w:val="center"/>
          </w:tcPr>
          <w:p w14:paraId="3A6FCA78" w14:textId="77777777" w:rsidR="00C41329" w:rsidRPr="00555C93" w:rsidRDefault="00C41329" w:rsidP="00BD42BC">
            <w:pPr>
              <w:rPr>
                <w:rFonts w:ascii="Verdana" w:hAnsi="Verdana"/>
                <w:sz w:val="18"/>
                <w:szCs w:val="18"/>
              </w:rPr>
            </w:pPr>
          </w:p>
        </w:tc>
        <w:tc>
          <w:tcPr>
            <w:tcW w:w="1612" w:type="dxa"/>
            <w:vAlign w:val="center"/>
          </w:tcPr>
          <w:p w14:paraId="6DB720E0" w14:textId="77777777" w:rsidR="00C41329" w:rsidRPr="00555C93" w:rsidRDefault="00C41329" w:rsidP="00BD42BC">
            <w:pPr>
              <w:rPr>
                <w:rFonts w:ascii="Verdana" w:hAnsi="Verdana"/>
                <w:sz w:val="18"/>
                <w:szCs w:val="18"/>
              </w:rPr>
            </w:pPr>
          </w:p>
        </w:tc>
      </w:tr>
      <w:tr w:rsidR="00C41329" w:rsidRPr="00555C93" w14:paraId="698AEB90" w14:textId="77777777" w:rsidTr="00BD42BC">
        <w:trPr>
          <w:trHeight w:val="151"/>
        </w:trPr>
        <w:tc>
          <w:tcPr>
            <w:tcW w:w="3227" w:type="dxa"/>
            <w:vMerge/>
          </w:tcPr>
          <w:p w14:paraId="1CA28504" w14:textId="77777777" w:rsidR="00C41329" w:rsidRPr="00555C93" w:rsidRDefault="00C41329" w:rsidP="00BD42BC">
            <w:pPr>
              <w:rPr>
                <w:rFonts w:ascii="Verdana" w:hAnsi="Verdana"/>
                <w:sz w:val="18"/>
                <w:szCs w:val="18"/>
              </w:rPr>
            </w:pPr>
          </w:p>
        </w:tc>
        <w:tc>
          <w:tcPr>
            <w:tcW w:w="1612" w:type="dxa"/>
            <w:vAlign w:val="center"/>
          </w:tcPr>
          <w:p w14:paraId="21D59B9C" w14:textId="77777777" w:rsidR="00C41329" w:rsidRPr="00555C93" w:rsidRDefault="00C41329" w:rsidP="00BD42BC">
            <w:pPr>
              <w:jc w:val="center"/>
              <w:rPr>
                <w:rFonts w:ascii="Verdana" w:hAnsi="Verdana"/>
                <w:sz w:val="18"/>
                <w:szCs w:val="18"/>
              </w:rPr>
            </w:pPr>
          </w:p>
        </w:tc>
        <w:tc>
          <w:tcPr>
            <w:tcW w:w="1612" w:type="dxa"/>
            <w:vAlign w:val="center"/>
          </w:tcPr>
          <w:p w14:paraId="1ABF6925" w14:textId="77777777" w:rsidR="00C41329" w:rsidRPr="00555C93" w:rsidRDefault="00C41329" w:rsidP="00BD42BC">
            <w:pPr>
              <w:rPr>
                <w:rFonts w:ascii="Verdana" w:hAnsi="Verdana"/>
                <w:sz w:val="18"/>
                <w:szCs w:val="18"/>
              </w:rPr>
            </w:pPr>
          </w:p>
        </w:tc>
        <w:tc>
          <w:tcPr>
            <w:tcW w:w="1612" w:type="dxa"/>
            <w:vAlign w:val="center"/>
          </w:tcPr>
          <w:p w14:paraId="3C317022" w14:textId="77777777" w:rsidR="00C41329" w:rsidRPr="00555C93" w:rsidRDefault="00C41329" w:rsidP="00BD42BC">
            <w:pPr>
              <w:rPr>
                <w:rFonts w:ascii="Verdana" w:hAnsi="Verdana"/>
                <w:sz w:val="18"/>
                <w:szCs w:val="18"/>
              </w:rPr>
            </w:pPr>
          </w:p>
        </w:tc>
        <w:tc>
          <w:tcPr>
            <w:tcW w:w="1612" w:type="dxa"/>
            <w:vAlign w:val="center"/>
          </w:tcPr>
          <w:p w14:paraId="4FA78AF6" w14:textId="77777777" w:rsidR="00C41329" w:rsidRPr="00555C93" w:rsidRDefault="00C41329" w:rsidP="00BD42BC">
            <w:pPr>
              <w:rPr>
                <w:rFonts w:ascii="Verdana" w:hAnsi="Verdana"/>
                <w:sz w:val="18"/>
                <w:szCs w:val="18"/>
              </w:rPr>
            </w:pPr>
          </w:p>
        </w:tc>
      </w:tr>
      <w:tr w:rsidR="00C41329" w:rsidRPr="00555C93" w14:paraId="2A423444" w14:textId="77777777" w:rsidTr="00BD42BC">
        <w:trPr>
          <w:trHeight w:val="151"/>
        </w:trPr>
        <w:tc>
          <w:tcPr>
            <w:tcW w:w="3227" w:type="dxa"/>
            <w:vMerge/>
          </w:tcPr>
          <w:p w14:paraId="117BD83E" w14:textId="77777777" w:rsidR="00C41329" w:rsidRPr="00555C93" w:rsidRDefault="00C41329" w:rsidP="00BD42BC">
            <w:pPr>
              <w:rPr>
                <w:rFonts w:ascii="Verdana" w:hAnsi="Verdana"/>
                <w:sz w:val="18"/>
                <w:szCs w:val="18"/>
              </w:rPr>
            </w:pPr>
          </w:p>
        </w:tc>
        <w:tc>
          <w:tcPr>
            <w:tcW w:w="1612" w:type="dxa"/>
            <w:vAlign w:val="center"/>
          </w:tcPr>
          <w:p w14:paraId="57238FB3" w14:textId="77777777" w:rsidR="00C41329" w:rsidRPr="00555C93" w:rsidRDefault="00C41329" w:rsidP="00BD42BC">
            <w:pPr>
              <w:jc w:val="center"/>
              <w:rPr>
                <w:rFonts w:ascii="Verdana" w:hAnsi="Verdana"/>
                <w:sz w:val="18"/>
                <w:szCs w:val="18"/>
              </w:rPr>
            </w:pPr>
          </w:p>
        </w:tc>
        <w:tc>
          <w:tcPr>
            <w:tcW w:w="1612" w:type="dxa"/>
            <w:vAlign w:val="center"/>
          </w:tcPr>
          <w:p w14:paraId="0A4CA351" w14:textId="77777777" w:rsidR="00C41329" w:rsidRPr="00555C93" w:rsidRDefault="00C41329" w:rsidP="00BD42BC">
            <w:pPr>
              <w:rPr>
                <w:rFonts w:ascii="Verdana" w:hAnsi="Verdana"/>
                <w:sz w:val="18"/>
                <w:szCs w:val="18"/>
              </w:rPr>
            </w:pPr>
          </w:p>
        </w:tc>
        <w:tc>
          <w:tcPr>
            <w:tcW w:w="1612" w:type="dxa"/>
            <w:vAlign w:val="center"/>
          </w:tcPr>
          <w:p w14:paraId="3922135F" w14:textId="77777777" w:rsidR="00C41329" w:rsidRPr="00555C93" w:rsidRDefault="00C41329" w:rsidP="00BD42BC">
            <w:pPr>
              <w:rPr>
                <w:rFonts w:ascii="Verdana" w:hAnsi="Verdana"/>
                <w:sz w:val="18"/>
                <w:szCs w:val="18"/>
              </w:rPr>
            </w:pPr>
          </w:p>
        </w:tc>
        <w:tc>
          <w:tcPr>
            <w:tcW w:w="1612" w:type="dxa"/>
            <w:vAlign w:val="center"/>
          </w:tcPr>
          <w:p w14:paraId="6B4DFF26" w14:textId="77777777" w:rsidR="00C41329" w:rsidRPr="00555C93" w:rsidRDefault="00C41329" w:rsidP="00BD42BC">
            <w:pPr>
              <w:rPr>
                <w:rFonts w:ascii="Verdana" w:hAnsi="Verdana"/>
                <w:sz w:val="18"/>
                <w:szCs w:val="18"/>
              </w:rPr>
            </w:pPr>
          </w:p>
        </w:tc>
      </w:tr>
      <w:tr w:rsidR="00C41329" w:rsidRPr="00555C93" w14:paraId="69C977C1" w14:textId="77777777" w:rsidTr="00BD42BC">
        <w:trPr>
          <w:trHeight w:val="151"/>
        </w:trPr>
        <w:tc>
          <w:tcPr>
            <w:tcW w:w="3227" w:type="dxa"/>
            <w:vMerge/>
          </w:tcPr>
          <w:p w14:paraId="48DBD810" w14:textId="77777777" w:rsidR="00C41329" w:rsidRPr="00555C93" w:rsidRDefault="00C41329" w:rsidP="00BD42BC">
            <w:pPr>
              <w:rPr>
                <w:rFonts w:ascii="Verdana" w:hAnsi="Verdana"/>
                <w:sz w:val="18"/>
                <w:szCs w:val="18"/>
              </w:rPr>
            </w:pPr>
          </w:p>
        </w:tc>
        <w:tc>
          <w:tcPr>
            <w:tcW w:w="1612" w:type="dxa"/>
            <w:vAlign w:val="center"/>
          </w:tcPr>
          <w:p w14:paraId="34FCC2F7" w14:textId="77777777" w:rsidR="00C41329" w:rsidRPr="00555C93" w:rsidRDefault="00C41329" w:rsidP="00BD42BC">
            <w:pPr>
              <w:jc w:val="center"/>
              <w:rPr>
                <w:rFonts w:ascii="Verdana" w:hAnsi="Verdana"/>
                <w:sz w:val="18"/>
                <w:szCs w:val="18"/>
              </w:rPr>
            </w:pPr>
          </w:p>
        </w:tc>
        <w:tc>
          <w:tcPr>
            <w:tcW w:w="1612" w:type="dxa"/>
            <w:vAlign w:val="center"/>
          </w:tcPr>
          <w:p w14:paraId="5FD05FCF" w14:textId="77777777" w:rsidR="00C41329" w:rsidRPr="00555C93" w:rsidRDefault="00C41329" w:rsidP="00BD42BC">
            <w:pPr>
              <w:rPr>
                <w:rFonts w:ascii="Verdana" w:hAnsi="Verdana"/>
                <w:sz w:val="18"/>
                <w:szCs w:val="18"/>
              </w:rPr>
            </w:pPr>
          </w:p>
        </w:tc>
        <w:tc>
          <w:tcPr>
            <w:tcW w:w="1612" w:type="dxa"/>
            <w:vAlign w:val="center"/>
          </w:tcPr>
          <w:p w14:paraId="57F87F7C" w14:textId="77777777" w:rsidR="00C41329" w:rsidRPr="00555C93" w:rsidRDefault="00C41329" w:rsidP="00BD42BC">
            <w:pPr>
              <w:rPr>
                <w:rFonts w:ascii="Verdana" w:hAnsi="Verdana"/>
                <w:sz w:val="18"/>
                <w:szCs w:val="18"/>
              </w:rPr>
            </w:pPr>
          </w:p>
        </w:tc>
        <w:tc>
          <w:tcPr>
            <w:tcW w:w="1612" w:type="dxa"/>
            <w:vAlign w:val="center"/>
          </w:tcPr>
          <w:p w14:paraId="733F987A" w14:textId="77777777" w:rsidR="00C41329" w:rsidRPr="00555C93" w:rsidRDefault="00C41329" w:rsidP="00BD42BC">
            <w:pPr>
              <w:rPr>
                <w:rFonts w:ascii="Verdana" w:hAnsi="Verdana"/>
                <w:sz w:val="18"/>
                <w:szCs w:val="18"/>
              </w:rPr>
            </w:pPr>
          </w:p>
        </w:tc>
      </w:tr>
      <w:tr w:rsidR="00C41329" w:rsidRPr="00555C93" w14:paraId="1D74C98E" w14:textId="77777777" w:rsidTr="00BD42BC">
        <w:trPr>
          <w:trHeight w:val="151"/>
        </w:trPr>
        <w:tc>
          <w:tcPr>
            <w:tcW w:w="3227" w:type="dxa"/>
            <w:vMerge/>
          </w:tcPr>
          <w:p w14:paraId="710415A1" w14:textId="77777777" w:rsidR="00C41329" w:rsidRPr="00555C93" w:rsidRDefault="00C41329" w:rsidP="00BD42BC">
            <w:pPr>
              <w:rPr>
                <w:rFonts w:ascii="Verdana" w:hAnsi="Verdana"/>
                <w:sz w:val="18"/>
                <w:szCs w:val="18"/>
              </w:rPr>
            </w:pPr>
          </w:p>
        </w:tc>
        <w:tc>
          <w:tcPr>
            <w:tcW w:w="1612" w:type="dxa"/>
            <w:vAlign w:val="center"/>
          </w:tcPr>
          <w:p w14:paraId="44BEBE9E" w14:textId="77777777" w:rsidR="00C41329" w:rsidRPr="00555C93" w:rsidRDefault="00C41329" w:rsidP="00BD42BC">
            <w:pPr>
              <w:jc w:val="center"/>
              <w:rPr>
                <w:rFonts w:ascii="Verdana" w:hAnsi="Verdana"/>
                <w:sz w:val="18"/>
                <w:szCs w:val="18"/>
              </w:rPr>
            </w:pPr>
          </w:p>
        </w:tc>
        <w:tc>
          <w:tcPr>
            <w:tcW w:w="1612" w:type="dxa"/>
            <w:vAlign w:val="center"/>
          </w:tcPr>
          <w:p w14:paraId="64A39A6C" w14:textId="77777777" w:rsidR="00C41329" w:rsidRPr="00555C93" w:rsidRDefault="00C41329" w:rsidP="00BD42BC">
            <w:pPr>
              <w:rPr>
                <w:rFonts w:ascii="Verdana" w:hAnsi="Verdana"/>
                <w:sz w:val="18"/>
                <w:szCs w:val="18"/>
              </w:rPr>
            </w:pPr>
          </w:p>
        </w:tc>
        <w:tc>
          <w:tcPr>
            <w:tcW w:w="1612" w:type="dxa"/>
            <w:vAlign w:val="center"/>
          </w:tcPr>
          <w:p w14:paraId="73681811" w14:textId="77777777" w:rsidR="00C41329" w:rsidRPr="00555C93" w:rsidRDefault="00C41329" w:rsidP="00BD42BC">
            <w:pPr>
              <w:rPr>
                <w:rFonts w:ascii="Verdana" w:hAnsi="Verdana"/>
                <w:sz w:val="18"/>
                <w:szCs w:val="18"/>
              </w:rPr>
            </w:pPr>
          </w:p>
        </w:tc>
        <w:tc>
          <w:tcPr>
            <w:tcW w:w="1612" w:type="dxa"/>
            <w:vAlign w:val="center"/>
          </w:tcPr>
          <w:p w14:paraId="7B704786" w14:textId="77777777" w:rsidR="00C41329" w:rsidRPr="00555C93" w:rsidRDefault="00C41329" w:rsidP="00BD42BC">
            <w:pPr>
              <w:rPr>
                <w:rFonts w:ascii="Verdana" w:hAnsi="Verdana"/>
                <w:sz w:val="18"/>
                <w:szCs w:val="18"/>
              </w:rPr>
            </w:pPr>
          </w:p>
        </w:tc>
      </w:tr>
      <w:tr w:rsidR="00C41329" w:rsidRPr="00555C93" w14:paraId="6CD2D9EF" w14:textId="77777777" w:rsidTr="00BD42BC">
        <w:trPr>
          <w:trHeight w:val="151"/>
        </w:trPr>
        <w:tc>
          <w:tcPr>
            <w:tcW w:w="3227" w:type="dxa"/>
            <w:vMerge/>
          </w:tcPr>
          <w:p w14:paraId="24651964" w14:textId="77777777" w:rsidR="00C41329" w:rsidRPr="00555C93" w:rsidRDefault="00C41329" w:rsidP="00BD42BC">
            <w:pPr>
              <w:rPr>
                <w:rFonts w:ascii="Verdana" w:hAnsi="Verdana"/>
                <w:sz w:val="18"/>
                <w:szCs w:val="18"/>
              </w:rPr>
            </w:pPr>
          </w:p>
        </w:tc>
        <w:tc>
          <w:tcPr>
            <w:tcW w:w="1612" w:type="dxa"/>
            <w:vAlign w:val="center"/>
          </w:tcPr>
          <w:p w14:paraId="558BCBC5" w14:textId="77777777" w:rsidR="00C41329" w:rsidRPr="00555C93" w:rsidRDefault="00C41329" w:rsidP="00BD42BC">
            <w:pPr>
              <w:jc w:val="center"/>
              <w:rPr>
                <w:rFonts w:ascii="Verdana" w:hAnsi="Verdana"/>
                <w:sz w:val="18"/>
                <w:szCs w:val="18"/>
              </w:rPr>
            </w:pPr>
          </w:p>
        </w:tc>
        <w:tc>
          <w:tcPr>
            <w:tcW w:w="1612" w:type="dxa"/>
            <w:vAlign w:val="center"/>
          </w:tcPr>
          <w:p w14:paraId="6F15387A" w14:textId="77777777" w:rsidR="00C41329" w:rsidRPr="00555C93" w:rsidRDefault="00C41329" w:rsidP="00BD42BC">
            <w:pPr>
              <w:rPr>
                <w:rFonts w:ascii="Verdana" w:hAnsi="Verdana"/>
                <w:sz w:val="18"/>
                <w:szCs w:val="18"/>
              </w:rPr>
            </w:pPr>
          </w:p>
        </w:tc>
        <w:tc>
          <w:tcPr>
            <w:tcW w:w="1612" w:type="dxa"/>
            <w:vAlign w:val="center"/>
          </w:tcPr>
          <w:p w14:paraId="1C24A073" w14:textId="77777777" w:rsidR="00C41329" w:rsidRPr="00555C93" w:rsidRDefault="00C41329" w:rsidP="00BD42BC">
            <w:pPr>
              <w:rPr>
                <w:rFonts w:ascii="Verdana" w:hAnsi="Verdana"/>
                <w:sz w:val="18"/>
                <w:szCs w:val="18"/>
              </w:rPr>
            </w:pPr>
          </w:p>
        </w:tc>
        <w:tc>
          <w:tcPr>
            <w:tcW w:w="1612" w:type="dxa"/>
            <w:vAlign w:val="center"/>
          </w:tcPr>
          <w:p w14:paraId="442C26A1" w14:textId="77777777" w:rsidR="00C41329" w:rsidRPr="00555C93" w:rsidRDefault="00C41329" w:rsidP="00BD42BC">
            <w:pPr>
              <w:rPr>
                <w:rFonts w:ascii="Verdana" w:hAnsi="Verdana"/>
                <w:sz w:val="18"/>
                <w:szCs w:val="18"/>
              </w:rPr>
            </w:pPr>
          </w:p>
        </w:tc>
      </w:tr>
      <w:tr w:rsidR="00C41329" w:rsidRPr="00555C93" w14:paraId="18CA6452" w14:textId="77777777" w:rsidTr="00BD42BC">
        <w:trPr>
          <w:trHeight w:val="151"/>
        </w:trPr>
        <w:tc>
          <w:tcPr>
            <w:tcW w:w="3227" w:type="dxa"/>
            <w:vMerge/>
          </w:tcPr>
          <w:p w14:paraId="6FFF91CB" w14:textId="77777777" w:rsidR="00C41329" w:rsidRPr="00555C93" w:rsidRDefault="00C41329" w:rsidP="00BD42BC">
            <w:pPr>
              <w:rPr>
                <w:rFonts w:ascii="Verdana" w:hAnsi="Verdana"/>
                <w:sz w:val="18"/>
                <w:szCs w:val="18"/>
              </w:rPr>
            </w:pPr>
          </w:p>
        </w:tc>
        <w:tc>
          <w:tcPr>
            <w:tcW w:w="1612" w:type="dxa"/>
            <w:vAlign w:val="center"/>
          </w:tcPr>
          <w:p w14:paraId="3A890F35" w14:textId="77777777" w:rsidR="00C41329" w:rsidRPr="00555C93" w:rsidRDefault="00C41329" w:rsidP="00BD42BC">
            <w:pPr>
              <w:jc w:val="center"/>
              <w:rPr>
                <w:rFonts w:ascii="Verdana" w:hAnsi="Verdana"/>
                <w:sz w:val="18"/>
                <w:szCs w:val="18"/>
              </w:rPr>
            </w:pPr>
          </w:p>
        </w:tc>
        <w:tc>
          <w:tcPr>
            <w:tcW w:w="1612" w:type="dxa"/>
            <w:vAlign w:val="center"/>
          </w:tcPr>
          <w:p w14:paraId="371944D6" w14:textId="77777777" w:rsidR="00C41329" w:rsidRPr="00555C93" w:rsidRDefault="00C41329" w:rsidP="00BD42BC">
            <w:pPr>
              <w:rPr>
                <w:rFonts w:ascii="Verdana" w:hAnsi="Verdana"/>
                <w:sz w:val="18"/>
                <w:szCs w:val="18"/>
              </w:rPr>
            </w:pPr>
          </w:p>
        </w:tc>
        <w:tc>
          <w:tcPr>
            <w:tcW w:w="1612" w:type="dxa"/>
            <w:vAlign w:val="center"/>
          </w:tcPr>
          <w:p w14:paraId="5F72A4C0" w14:textId="77777777" w:rsidR="00C41329" w:rsidRPr="00555C93" w:rsidRDefault="00C41329" w:rsidP="00BD42BC">
            <w:pPr>
              <w:rPr>
                <w:rFonts w:ascii="Verdana" w:hAnsi="Verdana"/>
                <w:sz w:val="18"/>
                <w:szCs w:val="18"/>
              </w:rPr>
            </w:pPr>
          </w:p>
        </w:tc>
        <w:tc>
          <w:tcPr>
            <w:tcW w:w="1612" w:type="dxa"/>
            <w:vAlign w:val="center"/>
          </w:tcPr>
          <w:p w14:paraId="4C273FE0" w14:textId="77777777" w:rsidR="00C41329" w:rsidRPr="00555C93" w:rsidRDefault="00C41329" w:rsidP="00BD42BC">
            <w:pPr>
              <w:rPr>
                <w:rFonts w:ascii="Verdana" w:hAnsi="Verdana"/>
                <w:sz w:val="18"/>
                <w:szCs w:val="18"/>
              </w:rPr>
            </w:pPr>
          </w:p>
        </w:tc>
      </w:tr>
      <w:tr w:rsidR="00C41329" w:rsidRPr="00555C93" w14:paraId="429DC942" w14:textId="77777777" w:rsidTr="00BD42BC">
        <w:trPr>
          <w:trHeight w:val="151"/>
        </w:trPr>
        <w:tc>
          <w:tcPr>
            <w:tcW w:w="3227" w:type="dxa"/>
            <w:vMerge/>
          </w:tcPr>
          <w:p w14:paraId="27775F81" w14:textId="77777777" w:rsidR="00C41329" w:rsidRPr="00555C93" w:rsidRDefault="00C41329" w:rsidP="00BD42BC">
            <w:pPr>
              <w:rPr>
                <w:rFonts w:ascii="Verdana" w:hAnsi="Verdana"/>
                <w:sz w:val="18"/>
                <w:szCs w:val="18"/>
              </w:rPr>
            </w:pPr>
          </w:p>
        </w:tc>
        <w:tc>
          <w:tcPr>
            <w:tcW w:w="1612" w:type="dxa"/>
            <w:vAlign w:val="center"/>
          </w:tcPr>
          <w:p w14:paraId="299796CE" w14:textId="77777777" w:rsidR="00C41329" w:rsidRPr="00555C93" w:rsidRDefault="00C41329" w:rsidP="00BD42BC">
            <w:pPr>
              <w:jc w:val="center"/>
              <w:rPr>
                <w:rFonts w:ascii="Verdana" w:hAnsi="Verdana"/>
                <w:sz w:val="18"/>
                <w:szCs w:val="18"/>
              </w:rPr>
            </w:pPr>
          </w:p>
        </w:tc>
        <w:tc>
          <w:tcPr>
            <w:tcW w:w="1612" w:type="dxa"/>
            <w:vAlign w:val="center"/>
          </w:tcPr>
          <w:p w14:paraId="3781267E" w14:textId="77777777" w:rsidR="00C41329" w:rsidRPr="00555C93" w:rsidRDefault="00C41329" w:rsidP="00BD42BC">
            <w:pPr>
              <w:rPr>
                <w:rFonts w:ascii="Verdana" w:hAnsi="Verdana"/>
                <w:sz w:val="18"/>
                <w:szCs w:val="18"/>
              </w:rPr>
            </w:pPr>
          </w:p>
        </w:tc>
        <w:tc>
          <w:tcPr>
            <w:tcW w:w="1612" w:type="dxa"/>
            <w:vAlign w:val="center"/>
          </w:tcPr>
          <w:p w14:paraId="70AE7874" w14:textId="77777777" w:rsidR="00C41329" w:rsidRPr="00555C93" w:rsidRDefault="00C41329" w:rsidP="00BD42BC">
            <w:pPr>
              <w:rPr>
                <w:rFonts w:ascii="Verdana" w:hAnsi="Verdana"/>
                <w:sz w:val="18"/>
                <w:szCs w:val="18"/>
              </w:rPr>
            </w:pPr>
          </w:p>
        </w:tc>
        <w:tc>
          <w:tcPr>
            <w:tcW w:w="1612" w:type="dxa"/>
            <w:vAlign w:val="center"/>
          </w:tcPr>
          <w:p w14:paraId="704FDB52" w14:textId="77777777" w:rsidR="00C41329" w:rsidRPr="00555C93" w:rsidRDefault="00C41329" w:rsidP="00BD42BC">
            <w:pPr>
              <w:rPr>
                <w:rFonts w:ascii="Verdana" w:hAnsi="Verdana"/>
                <w:sz w:val="18"/>
                <w:szCs w:val="18"/>
              </w:rPr>
            </w:pPr>
          </w:p>
        </w:tc>
      </w:tr>
      <w:tr w:rsidR="00C41329" w:rsidRPr="00555C93" w14:paraId="62E7FB43" w14:textId="77777777" w:rsidTr="00BD42BC">
        <w:trPr>
          <w:trHeight w:val="151"/>
        </w:trPr>
        <w:tc>
          <w:tcPr>
            <w:tcW w:w="3227" w:type="dxa"/>
            <w:vMerge/>
          </w:tcPr>
          <w:p w14:paraId="3A3EB52E" w14:textId="77777777" w:rsidR="00C41329" w:rsidRPr="00555C93" w:rsidRDefault="00C41329" w:rsidP="00BD42BC">
            <w:pPr>
              <w:rPr>
                <w:rFonts w:ascii="Verdana" w:hAnsi="Verdana"/>
                <w:sz w:val="18"/>
                <w:szCs w:val="18"/>
              </w:rPr>
            </w:pPr>
          </w:p>
        </w:tc>
        <w:tc>
          <w:tcPr>
            <w:tcW w:w="1612" w:type="dxa"/>
            <w:vAlign w:val="center"/>
          </w:tcPr>
          <w:p w14:paraId="12B97523" w14:textId="77777777" w:rsidR="00C41329" w:rsidRPr="00555C93" w:rsidRDefault="00C41329" w:rsidP="00BD42BC">
            <w:pPr>
              <w:jc w:val="center"/>
              <w:rPr>
                <w:rFonts w:ascii="Verdana" w:hAnsi="Verdana"/>
                <w:sz w:val="18"/>
                <w:szCs w:val="18"/>
              </w:rPr>
            </w:pPr>
          </w:p>
        </w:tc>
        <w:tc>
          <w:tcPr>
            <w:tcW w:w="1612" w:type="dxa"/>
            <w:vAlign w:val="center"/>
          </w:tcPr>
          <w:p w14:paraId="6FCF87DE" w14:textId="77777777" w:rsidR="00C41329" w:rsidRPr="00555C93" w:rsidRDefault="00C41329" w:rsidP="00BD42BC">
            <w:pPr>
              <w:rPr>
                <w:rFonts w:ascii="Verdana" w:hAnsi="Verdana"/>
                <w:sz w:val="18"/>
                <w:szCs w:val="18"/>
              </w:rPr>
            </w:pPr>
          </w:p>
        </w:tc>
        <w:tc>
          <w:tcPr>
            <w:tcW w:w="1612" w:type="dxa"/>
            <w:vAlign w:val="center"/>
          </w:tcPr>
          <w:p w14:paraId="079C4CC8" w14:textId="77777777" w:rsidR="00C41329" w:rsidRPr="00555C93" w:rsidRDefault="00C41329" w:rsidP="00BD42BC">
            <w:pPr>
              <w:rPr>
                <w:rFonts w:ascii="Verdana" w:hAnsi="Verdana"/>
                <w:sz w:val="18"/>
                <w:szCs w:val="18"/>
              </w:rPr>
            </w:pPr>
          </w:p>
        </w:tc>
        <w:tc>
          <w:tcPr>
            <w:tcW w:w="1612" w:type="dxa"/>
            <w:vAlign w:val="center"/>
          </w:tcPr>
          <w:p w14:paraId="123A5553" w14:textId="77777777" w:rsidR="00C41329" w:rsidRPr="00555C93" w:rsidRDefault="00C41329" w:rsidP="00BD42BC">
            <w:pPr>
              <w:rPr>
                <w:rFonts w:ascii="Verdana" w:hAnsi="Verdana"/>
                <w:sz w:val="18"/>
                <w:szCs w:val="18"/>
              </w:rPr>
            </w:pPr>
          </w:p>
        </w:tc>
      </w:tr>
      <w:tr w:rsidR="00C41329" w:rsidRPr="00555C93" w14:paraId="72C178BC" w14:textId="77777777" w:rsidTr="00BD42BC">
        <w:trPr>
          <w:trHeight w:val="151"/>
        </w:trPr>
        <w:tc>
          <w:tcPr>
            <w:tcW w:w="3227" w:type="dxa"/>
            <w:vMerge/>
          </w:tcPr>
          <w:p w14:paraId="789F1653" w14:textId="77777777" w:rsidR="00C41329" w:rsidRPr="00555C93" w:rsidRDefault="00C41329" w:rsidP="00BD42BC">
            <w:pPr>
              <w:rPr>
                <w:rFonts w:ascii="Verdana" w:hAnsi="Verdana"/>
                <w:sz w:val="18"/>
                <w:szCs w:val="18"/>
              </w:rPr>
            </w:pPr>
          </w:p>
        </w:tc>
        <w:tc>
          <w:tcPr>
            <w:tcW w:w="1612" w:type="dxa"/>
            <w:vAlign w:val="center"/>
          </w:tcPr>
          <w:p w14:paraId="0A2857F4" w14:textId="77777777" w:rsidR="00C41329" w:rsidRPr="00555C93" w:rsidRDefault="00C41329" w:rsidP="00BD42BC">
            <w:pPr>
              <w:jc w:val="center"/>
              <w:rPr>
                <w:rFonts w:ascii="Verdana" w:hAnsi="Verdana"/>
                <w:sz w:val="18"/>
                <w:szCs w:val="18"/>
              </w:rPr>
            </w:pPr>
          </w:p>
        </w:tc>
        <w:tc>
          <w:tcPr>
            <w:tcW w:w="1612" w:type="dxa"/>
            <w:vAlign w:val="center"/>
          </w:tcPr>
          <w:p w14:paraId="48C2F166" w14:textId="77777777" w:rsidR="00C41329" w:rsidRPr="00555C93" w:rsidRDefault="00C41329" w:rsidP="00BD42BC">
            <w:pPr>
              <w:rPr>
                <w:rFonts w:ascii="Verdana" w:hAnsi="Verdana"/>
                <w:sz w:val="18"/>
                <w:szCs w:val="18"/>
              </w:rPr>
            </w:pPr>
          </w:p>
        </w:tc>
        <w:tc>
          <w:tcPr>
            <w:tcW w:w="1612" w:type="dxa"/>
            <w:vAlign w:val="center"/>
          </w:tcPr>
          <w:p w14:paraId="79B3B403" w14:textId="77777777" w:rsidR="00C41329" w:rsidRPr="00555C93" w:rsidRDefault="00C41329" w:rsidP="00BD42BC">
            <w:pPr>
              <w:rPr>
                <w:rFonts w:ascii="Verdana" w:hAnsi="Verdana"/>
                <w:sz w:val="18"/>
                <w:szCs w:val="18"/>
              </w:rPr>
            </w:pPr>
          </w:p>
        </w:tc>
        <w:tc>
          <w:tcPr>
            <w:tcW w:w="1612" w:type="dxa"/>
            <w:vAlign w:val="center"/>
          </w:tcPr>
          <w:p w14:paraId="7E0DCEBF" w14:textId="77777777" w:rsidR="00C41329" w:rsidRPr="00555C93" w:rsidRDefault="00C41329" w:rsidP="00BD42BC">
            <w:pPr>
              <w:rPr>
                <w:rFonts w:ascii="Verdana" w:hAnsi="Verdana"/>
                <w:sz w:val="18"/>
                <w:szCs w:val="18"/>
              </w:rPr>
            </w:pPr>
          </w:p>
        </w:tc>
      </w:tr>
      <w:tr w:rsidR="00C41329" w:rsidRPr="00555C93" w14:paraId="2CCC5FE6" w14:textId="77777777" w:rsidTr="00BD42BC">
        <w:trPr>
          <w:trHeight w:val="151"/>
        </w:trPr>
        <w:tc>
          <w:tcPr>
            <w:tcW w:w="3227" w:type="dxa"/>
            <w:vMerge/>
          </w:tcPr>
          <w:p w14:paraId="0341AE2D" w14:textId="77777777" w:rsidR="00C41329" w:rsidRPr="00555C93" w:rsidRDefault="00C41329" w:rsidP="00BD42BC">
            <w:pPr>
              <w:rPr>
                <w:rFonts w:ascii="Verdana" w:hAnsi="Verdana"/>
                <w:sz w:val="18"/>
                <w:szCs w:val="18"/>
              </w:rPr>
            </w:pPr>
          </w:p>
        </w:tc>
        <w:tc>
          <w:tcPr>
            <w:tcW w:w="1612" w:type="dxa"/>
            <w:vAlign w:val="center"/>
          </w:tcPr>
          <w:p w14:paraId="09C39ACA" w14:textId="77777777" w:rsidR="00C41329" w:rsidRPr="00555C93" w:rsidRDefault="00C41329" w:rsidP="00BD42BC">
            <w:pPr>
              <w:jc w:val="center"/>
              <w:rPr>
                <w:rFonts w:ascii="Verdana" w:hAnsi="Verdana"/>
                <w:sz w:val="18"/>
                <w:szCs w:val="18"/>
              </w:rPr>
            </w:pPr>
          </w:p>
        </w:tc>
        <w:tc>
          <w:tcPr>
            <w:tcW w:w="1612" w:type="dxa"/>
            <w:vAlign w:val="center"/>
          </w:tcPr>
          <w:p w14:paraId="3015F1D5" w14:textId="77777777" w:rsidR="00C41329" w:rsidRPr="00555C93" w:rsidRDefault="00C41329" w:rsidP="00BD42BC">
            <w:pPr>
              <w:rPr>
                <w:rFonts w:ascii="Verdana" w:hAnsi="Verdana"/>
                <w:sz w:val="18"/>
                <w:szCs w:val="18"/>
              </w:rPr>
            </w:pPr>
          </w:p>
        </w:tc>
        <w:tc>
          <w:tcPr>
            <w:tcW w:w="1612" w:type="dxa"/>
            <w:vAlign w:val="center"/>
          </w:tcPr>
          <w:p w14:paraId="54EB368F" w14:textId="77777777" w:rsidR="00C41329" w:rsidRPr="00555C93" w:rsidRDefault="00C41329" w:rsidP="00BD42BC">
            <w:pPr>
              <w:rPr>
                <w:rFonts w:ascii="Verdana" w:hAnsi="Verdana"/>
                <w:sz w:val="18"/>
                <w:szCs w:val="18"/>
              </w:rPr>
            </w:pPr>
          </w:p>
        </w:tc>
        <w:tc>
          <w:tcPr>
            <w:tcW w:w="1612" w:type="dxa"/>
            <w:vAlign w:val="center"/>
          </w:tcPr>
          <w:p w14:paraId="5E98F3C3" w14:textId="77777777" w:rsidR="00C41329" w:rsidRPr="00555C93" w:rsidRDefault="00C41329" w:rsidP="00BD42BC">
            <w:pPr>
              <w:rPr>
                <w:rFonts w:ascii="Verdana" w:hAnsi="Verdana"/>
                <w:sz w:val="18"/>
                <w:szCs w:val="18"/>
              </w:rPr>
            </w:pPr>
          </w:p>
        </w:tc>
      </w:tr>
      <w:tr w:rsidR="00C41329" w:rsidRPr="00555C93" w14:paraId="2A0BEF56" w14:textId="77777777" w:rsidTr="00BD42BC">
        <w:trPr>
          <w:trHeight w:val="151"/>
        </w:trPr>
        <w:tc>
          <w:tcPr>
            <w:tcW w:w="3227" w:type="dxa"/>
            <w:vMerge/>
          </w:tcPr>
          <w:p w14:paraId="3787CF26" w14:textId="77777777" w:rsidR="00C41329" w:rsidRPr="00555C93" w:rsidRDefault="00C41329" w:rsidP="00BD42BC">
            <w:pPr>
              <w:rPr>
                <w:rFonts w:ascii="Verdana" w:hAnsi="Verdana"/>
                <w:sz w:val="18"/>
                <w:szCs w:val="18"/>
              </w:rPr>
            </w:pPr>
          </w:p>
        </w:tc>
        <w:tc>
          <w:tcPr>
            <w:tcW w:w="1612" w:type="dxa"/>
            <w:vAlign w:val="center"/>
          </w:tcPr>
          <w:p w14:paraId="7022C16A" w14:textId="77777777" w:rsidR="00C41329" w:rsidRPr="00555C93" w:rsidRDefault="00C41329" w:rsidP="00BD42BC">
            <w:pPr>
              <w:jc w:val="center"/>
              <w:rPr>
                <w:rFonts w:ascii="Verdana" w:hAnsi="Verdana"/>
                <w:sz w:val="18"/>
                <w:szCs w:val="18"/>
              </w:rPr>
            </w:pPr>
          </w:p>
        </w:tc>
        <w:tc>
          <w:tcPr>
            <w:tcW w:w="1612" w:type="dxa"/>
            <w:vAlign w:val="center"/>
          </w:tcPr>
          <w:p w14:paraId="0062ECD5" w14:textId="77777777" w:rsidR="00C41329" w:rsidRPr="00555C93" w:rsidRDefault="00C41329" w:rsidP="00BD42BC">
            <w:pPr>
              <w:rPr>
                <w:rFonts w:ascii="Verdana" w:hAnsi="Verdana"/>
                <w:sz w:val="18"/>
                <w:szCs w:val="18"/>
              </w:rPr>
            </w:pPr>
          </w:p>
        </w:tc>
        <w:tc>
          <w:tcPr>
            <w:tcW w:w="1612" w:type="dxa"/>
            <w:vAlign w:val="center"/>
          </w:tcPr>
          <w:p w14:paraId="6E245B74" w14:textId="77777777" w:rsidR="00C41329" w:rsidRPr="00555C93" w:rsidRDefault="00C41329" w:rsidP="00BD42BC">
            <w:pPr>
              <w:rPr>
                <w:rFonts w:ascii="Verdana" w:hAnsi="Verdana"/>
                <w:sz w:val="18"/>
                <w:szCs w:val="18"/>
              </w:rPr>
            </w:pPr>
          </w:p>
        </w:tc>
        <w:tc>
          <w:tcPr>
            <w:tcW w:w="1612" w:type="dxa"/>
            <w:vAlign w:val="center"/>
          </w:tcPr>
          <w:p w14:paraId="03D55434" w14:textId="77777777" w:rsidR="00C41329" w:rsidRPr="00555C93" w:rsidRDefault="00C41329" w:rsidP="00BD42BC">
            <w:pPr>
              <w:rPr>
                <w:rFonts w:ascii="Verdana" w:hAnsi="Verdana"/>
                <w:sz w:val="18"/>
                <w:szCs w:val="18"/>
              </w:rPr>
            </w:pPr>
          </w:p>
        </w:tc>
      </w:tr>
      <w:bookmarkEnd w:id="5"/>
    </w:tbl>
    <w:p w14:paraId="03B4A943" w14:textId="77777777" w:rsidR="00C41329" w:rsidRPr="00950641" w:rsidRDefault="00C41329" w:rsidP="00917A5E">
      <w:pPr>
        <w:rPr>
          <w:rFonts w:ascii="Verdana" w:hAnsi="Verdana"/>
          <w:sz w:val="18"/>
          <w:szCs w:val="18"/>
        </w:rPr>
      </w:pPr>
    </w:p>
    <w:sectPr w:rsidR="00C41329"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44211" w14:textId="77777777" w:rsidR="006D7784" w:rsidRDefault="006D7784">
      <w:r>
        <w:separator/>
      </w:r>
    </w:p>
  </w:endnote>
  <w:endnote w:type="continuationSeparator" w:id="0">
    <w:p w14:paraId="7E6ABE30" w14:textId="77777777" w:rsidR="006D7784" w:rsidRDefault="006D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39E2C" w14:textId="77777777" w:rsidR="00645D71" w:rsidRDefault="00645D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4D4D7" w14:textId="77777777" w:rsidR="00645D71" w:rsidRDefault="00645D7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DD261" w14:textId="77777777" w:rsidR="00645D71" w:rsidRDefault="00645D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08D72" w14:textId="77777777" w:rsidR="006D7784" w:rsidRDefault="006D7784">
      <w:r>
        <w:separator/>
      </w:r>
    </w:p>
  </w:footnote>
  <w:footnote w:type="continuationSeparator" w:id="0">
    <w:p w14:paraId="07629E04" w14:textId="77777777" w:rsidR="006D7784" w:rsidRDefault="006D7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19151" w14:textId="6CCC246D" w:rsidR="00645D71" w:rsidRDefault="00000000">
    <w:pPr>
      <w:pStyle w:val="Encabezado"/>
    </w:pPr>
    <w:r>
      <w:rPr>
        <w:noProof/>
      </w:rPr>
      <w:pict w14:anchorId="390E18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95485"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57A07078" w:rsidR="00A039DA" w:rsidRDefault="00000000" w:rsidP="00A039DA">
    <w:pPr>
      <w:pStyle w:val="Encabezado"/>
      <w:jc w:val="right"/>
    </w:pPr>
    <w:r>
      <w:rPr>
        <w:noProof/>
      </w:rPr>
      <w:pict w14:anchorId="096A8C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95486"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9B9A2" w14:textId="2FD2CD21" w:rsidR="00645D71" w:rsidRDefault="00000000">
    <w:pPr>
      <w:pStyle w:val="Encabezado"/>
    </w:pPr>
    <w:r>
      <w:rPr>
        <w:noProof/>
      </w:rPr>
      <w:pict w14:anchorId="73702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95484"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9313B"/>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A57B7"/>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45D71"/>
    <w:rsid w:val="00662028"/>
    <w:rsid w:val="006729BC"/>
    <w:rsid w:val="006806F3"/>
    <w:rsid w:val="006964C8"/>
    <w:rsid w:val="006C2A00"/>
    <w:rsid w:val="006D3FA0"/>
    <w:rsid w:val="006D7784"/>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0B0"/>
    <w:rsid w:val="009A3DA4"/>
    <w:rsid w:val="009A48AB"/>
    <w:rsid w:val="009A622D"/>
    <w:rsid w:val="009D1819"/>
    <w:rsid w:val="009D58F7"/>
    <w:rsid w:val="009E3FC6"/>
    <w:rsid w:val="009E74E4"/>
    <w:rsid w:val="009F4AB1"/>
    <w:rsid w:val="00A00CED"/>
    <w:rsid w:val="00A039DA"/>
    <w:rsid w:val="00A10AA4"/>
    <w:rsid w:val="00A14317"/>
    <w:rsid w:val="00A36FB5"/>
    <w:rsid w:val="00A67FE4"/>
    <w:rsid w:val="00A71104"/>
    <w:rsid w:val="00A738AC"/>
    <w:rsid w:val="00A740D3"/>
    <w:rsid w:val="00A93C43"/>
    <w:rsid w:val="00AA1FBE"/>
    <w:rsid w:val="00AB61D1"/>
    <w:rsid w:val="00B039EA"/>
    <w:rsid w:val="00B104C8"/>
    <w:rsid w:val="00B10BB9"/>
    <w:rsid w:val="00B14B48"/>
    <w:rsid w:val="00B15819"/>
    <w:rsid w:val="00B36A41"/>
    <w:rsid w:val="00B419BF"/>
    <w:rsid w:val="00B4290C"/>
    <w:rsid w:val="00B6395A"/>
    <w:rsid w:val="00B64ABD"/>
    <w:rsid w:val="00B64C98"/>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1329"/>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12E46"/>
    <w:rsid w:val="00E42A97"/>
    <w:rsid w:val="00E83B96"/>
    <w:rsid w:val="00E86524"/>
    <w:rsid w:val="00EC7CB6"/>
    <w:rsid w:val="00EE5EFE"/>
    <w:rsid w:val="00EF0DC4"/>
    <w:rsid w:val="00F00086"/>
    <w:rsid w:val="00F02ADA"/>
    <w:rsid w:val="00F12215"/>
    <w:rsid w:val="00F12A80"/>
    <w:rsid w:val="00F2348B"/>
    <w:rsid w:val="00F33B0C"/>
    <w:rsid w:val="00F5124A"/>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5.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12</Pages>
  <Words>4830</Words>
  <Characters>26568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32</cp:revision>
  <dcterms:created xsi:type="dcterms:W3CDTF">2025-05-28T15:50:00Z</dcterms:created>
  <dcterms:modified xsi:type="dcterms:W3CDTF">2025-08-13T02:12:00Z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