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nombresApellidosCopropietarios</w:t>
            </w:r>
            <w:proofErr w:type="spellEnd"/>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 xml:space="preserve">Tipo y </w:t>
            </w:r>
            <w:proofErr w:type="spellStart"/>
            <w:r w:rsidRPr="00555C93">
              <w:rPr>
                <w:rFonts w:ascii="Verdana" w:eastAsia="Verdana" w:hAnsi="Verdana" w:cs="Verdana"/>
                <w:color w:val="000000"/>
                <w:sz w:val="18"/>
                <w:szCs w:val="18"/>
              </w:rPr>
              <w:t>N°</w:t>
            </w:r>
            <w:proofErr w:type="spellEnd"/>
            <w:r w:rsidRPr="00555C93">
              <w:rPr>
                <w:rFonts w:ascii="Verdana" w:eastAsia="Verdana" w:hAnsi="Verdana" w:cs="Verdana"/>
                <w:color w:val="000000"/>
                <w:sz w:val="18"/>
                <w:szCs w:val="18"/>
              </w:rPr>
              <w:t xml:space="preserve">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documentoIdentificacionCopropietarios</w:t>
            </w:r>
            <w:proofErr w:type="spellEnd"/>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numeroIdentificacionCopropietarios</w:t>
            </w:r>
            <w:proofErr w:type="spellEnd"/>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estadoCivilCopropietarios</w:t>
            </w:r>
            <w:proofErr w:type="spellEnd"/>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ocupacionCopropietarios</w:t>
            </w:r>
            <w:proofErr w:type="spellEnd"/>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direccionCopropietarios</w:t>
            </w:r>
            <w:proofErr w:type="spellEnd"/>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distritoCopropietarios</w:t>
            </w:r>
            <w:proofErr w:type="spellEnd"/>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provinciaCopropietarios</w:t>
            </w:r>
            <w:proofErr w:type="spellEnd"/>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departamentoCopropietarios</w:t>
            </w:r>
            <w:proofErr w:type="spellEnd"/>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w:t>
      </w:r>
      <w:r w:rsidRPr="00950641">
        <w:rPr>
          <w:rFonts w:ascii="Verdana" w:eastAsia="Verdana" w:hAnsi="Verdana" w:cs="Verdana"/>
          <w:color w:val="000000"/>
          <w:sz w:val="18"/>
          <w:szCs w:val="18"/>
        </w:rPr>
        <w:lastRenderedPageBreak/>
        <w:t>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4BDBE87A" w14:textId="77777777" w:rsidR="00231D54" w:rsidRDefault="00231D54" w:rsidP="00057EFA">
      <w:pPr>
        <w:spacing w:before="4" w:after="4" w:line="276" w:lineRule="auto"/>
        <w:jc w:val="both"/>
        <w:rPr>
          <w:rFonts w:ascii="Verdana" w:hAnsi="Verdana" w:cs="Tahoma"/>
          <w:b/>
          <w:bCs/>
          <w:sz w:val="18"/>
          <w:szCs w:val="18"/>
        </w:rPr>
      </w:pPr>
    </w:p>
    <w:p w14:paraId="17A449F5" w14:textId="77777777" w:rsidR="00231D54" w:rsidRDefault="00231D54" w:rsidP="00057EFA">
      <w:pPr>
        <w:spacing w:before="4" w:after="4" w:line="276" w:lineRule="auto"/>
        <w:jc w:val="both"/>
        <w:rPr>
          <w:rFonts w:ascii="Verdana" w:hAnsi="Verdana" w:cs="Tahoma"/>
          <w:b/>
          <w:bCs/>
          <w:sz w:val="18"/>
          <w:szCs w:val="18"/>
        </w:rPr>
      </w:pPr>
    </w:p>
    <w:p w14:paraId="6E3ACB2A" w14:textId="77777777" w:rsidR="00231D54" w:rsidRDefault="00231D54" w:rsidP="00057EFA">
      <w:pPr>
        <w:spacing w:before="4" w:after="4" w:line="276" w:lineRule="auto"/>
        <w:jc w:val="both"/>
        <w:rPr>
          <w:rFonts w:ascii="Verdana" w:hAnsi="Verdana" w:cs="Tahoma"/>
          <w:b/>
          <w:bCs/>
          <w:sz w:val="18"/>
          <w:szCs w:val="18"/>
        </w:rPr>
      </w:pPr>
    </w:p>
    <w:p w14:paraId="2316319E" w14:textId="6E05C3F0"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5E36567"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cantidadCuotaLetras</w:t>
            </w:r>
            <w:proofErr w:type="spellEnd"/>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proofErr w:type="spellStart"/>
            <w:r w:rsidR="00304FFB" w:rsidRPr="00BD488E">
              <w:rPr>
                <w:rFonts w:ascii="Verdana" w:hAnsi="Verdana"/>
                <w:b/>
                <w:bCs/>
                <w:sz w:val="18"/>
                <w:szCs w:val="18"/>
                <w:lang w:val="es-PE"/>
              </w:rPr>
              <w:t>cantidadCuotas</w:t>
            </w:r>
            <w:proofErr w:type="spellEnd"/>
            <w:r w:rsidR="00304FFB" w:rsidRPr="00BD488E">
              <w:rPr>
                <w:rFonts w:ascii="Verdana" w:hAnsi="Verdana"/>
                <w:b/>
                <w:bCs/>
                <w:sz w:val="18"/>
                <w:szCs w:val="18"/>
                <w:lang w:val="es-PE"/>
              </w:rPr>
              <w:t>}</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proofErr w:type="spellStart"/>
            <w:r w:rsidR="00304FFB" w:rsidRPr="00563E79">
              <w:rPr>
                <w:rFonts w:ascii="Verdana" w:hAnsi="Verdana"/>
                <w:b/>
                <w:bCs/>
                <w:sz w:val="18"/>
                <w:szCs w:val="18"/>
                <w:lang w:val="es-PE"/>
              </w:rPr>
              <w:t>cantidadCuotaExtraordinariaLetras</w:t>
            </w:r>
            <w:proofErr w:type="spellEnd"/>
            <w:r w:rsidR="00304FFB">
              <w:rPr>
                <w:rFonts w:ascii="Verdana" w:hAnsi="Verdana"/>
                <w:b/>
                <w:bCs/>
                <w:sz w:val="18"/>
                <w:szCs w:val="18"/>
              </w:rPr>
              <w:t>})</w:t>
            </w:r>
            <w:r w:rsidR="00304FFB" w:rsidRPr="00950641">
              <w:rPr>
                <w:rFonts w:ascii="Verdana" w:hAnsi="Verdana"/>
                <w:b/>
                <w:bCs/>
                <w:sz w:val="18"/>
                <w:szCs w:val="18"/>
              </w:rPr>
              <w:t xml:space="preserve"> {</w:t>
            </w:r>
            <w:proofErr w:type="spellStart"/>
            <w:r w:rsidR="00304FFB" w:rsidRPr="00950641">
              <w:rPr>
                <w:rFonts w:ascii="Verdana" w:hAnsi="Verdana"/>
                <w:b/>
                <w:bCs/>
                <w:sz w:val="18"/>
                <w:szCs w:val="18"/>
                <w:lang w:val="es-PE"/>
              </w:rPr>
              <w:t>cantidadCuotaExtraordinaria</w:t>
            </w:r>
            <w:proofErr w:type="spellEnd"/>
            <w:r w:rsidR="00304FFB"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w:t>
            </w:r>
            <w:r w:rsidRPr="00950641">
              <w:rPr>
                <w:rFonts w:ascii="Verdana" w:eastAsia="Tahoma" w:hAnsi="Verdana" w:cs="Tahoma"/>
                <w:sz w:val="18"/>
                <w:szCs w:val="18"/>
                <w:lang w:val="es-PE"/>
              </w:rPr>
              <w:lastRenderedPageBreak/>
              <w:t xml:space="preserve">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83C02" w14:textId="77777777" w:rsidR="00DF660F" w:rsidRDefault="00DF660F">
      <w:r>
        <w:separator/>
      </w:r>
    </w:p>
  </w:endnote>
  <w:endnote w:type="continuationSeparator" w:id="0">
    <w:p w14:paraId="419EF4FC" w14:textId="77777777" w:rsidR="00DF660F" w:rsidRDefault="00DF6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7D79E" w14:textId="77777777" w:rsidR="00D77D8C" w:rsidRDefault="00D77D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4C034" w14:textId="77777777" w:rsidR="00D77D8C" w:rsidRDefault="00D77D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3478" w14:textId="77777777" w:rsidR="00D77D8C" w:rsidRDefault="00D77D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A4A46" w14:textId="77777777" w:rsidR="00DF660F" w:rsidRDefault="00DF660F">
      <w:r>
        <w:separator/>
      </w:r>
    </w:p>
  </w:footnote>
  <w:footnote w:type="continuationSeparator" w:id="0">
    <w:p w14:paraId="6101615C" w14:textId="77777777" w:rsidR="00DF660F" w:rsidRDefault="00DF6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777A9" w14:textId="442D18E9" w:rsidR="00D77D8C" w:rsidRDefault="00000000">
    <w:pPr>
      <w:pStyle w:val="Encabezado"/>
    </w:pPr>
    <w:r>
      <w:rPr>
        <w:noProof/>
      </w:rPr>
      <w:pict w14:anchorId="2DA23D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4"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1D72A40E" w:rsidR="00A039DA" w:rsidRDefault="00000000" w:rsidP="00A039DA">
    <w:pPr>
      <w:pStyle w:val="Encabezado"/>
      <w:jc w:val="right"/>
    </w:pPr>
    <w:r>
      <w:rPr>
        <w:noProof/>
      </w:rPr>
      <w:pict w14:anchorId="48B331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5"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CE2F5" w14:textId="648CF9DB" w:rsidR="00D77D8C" w:rsidRDefault="00000000">
    <w:pPr>
      <w:pStyle w:val="Encabezado"/>
    </w:pPr>
    <w:r>
      <w:rPr>
        <w:noProof/>
      </w:rPr>
      <w:pict w14:anchorId="6AE815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69843"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567F5"/>
    <w:rsid w:val="00057EFA"/>
    <w:rsid w:val="000A6796"/>
    <w:rsid w:val="000C6822"/>
    <w:rsid w:val="000C7561"/>
    <w:rsid w:val="000D26B4"/>
    <w:rsid w:val="000F32A2"/>
    <w:rsid w:val="000F42E2"/>
    <w:rsid w:val="001053DF"/>
    <w:rsid w:val="0018046E"/>
    <w:rsid w:val="00186809"/>
    <w:rsid w:val="001C4767"/>
    <w:rsid w:val="001E03B2"/>
    <w:rsid w:val="001F494F"/>
    <w:rsid w:val="00216264"/>
    <w:rsid w:val="00231D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E2874"/>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9712D"/>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77D8C"/>
    <w:rsid w:val="00D863D3"/>
    <w:rsid w:val="00D906E7"/>
    <w:rsid w:val="00DA0AC8"/>
    <w:rsid w:val="00DA172E"/>
    <w:rsid w:val="00DA2B14"/>
    <w:rsid w:val="00DB092E"/>
    <w:rsid w:val="00DC1FCF"/>
    <w:rsid w:val="00DF0D51"/>
    <w:rsid w:val="00DF14DD"/>
    <w:rsid w:val="00DF660F"/>
    <w:rsid w:val="00E03216"/>
    <w:rsid w:val="00E42A97"/>
    <w:rsid w:val="00E83B96"/>
    <w:rsid w:val="00E8522F"/>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12</Pages>
  <Words>4895</Words>
  <Characters>26927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34</cp:revision>
  <dcterms:created xsi:type="dcterms:W3CDTF">2025-05-28T15:50:00Z</dcterms:created>
  <dcterms:modified xsi:type="dcterms:W3CDTF">2025-08-13T02:14:00Z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